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4" w:rsidRDefault="00BF33A3">
      <w:pPr>
        <w:rPr>
          <w:b/>
          <w:u w:val="single"/>
          <w:lang w:val="en-US"/>
        </w:rPr>
      </w:pPr>
      <w:r w:rsidRPr="00BF33A3">
        <w:rPr>
          <w:b/>
          <w:u w:val="single"/>
          <w:lang w:val="en-US"/>
        </w:rPr>
        <w:t>Project Selection Page</w:t>
      </w:r>
    </w:p>
    <w:p w:rsidR="00BF33A3" w:rsidRPr="008A2E80" w:rsidDel="008A2516" w:rsidRDefault="00BF33A3" w:rsidP="00962D9A">
      <w:pPr>
        <w:pStyle w:val="ListParagraph"/>
        <w:numPr>
          <w:ilvl w:val="0"/>
          <w:numId w:val="1"/>
        </w:numPr>
        <w:rPr>
          <w:del w:id="0" w:author="Authorised User" w:date="2017-12-14T12:31:00Z"/>
          <w:highlight w:val="lightGray"/>
          <w:lang w:val="en-US"/>
        </w:rPr>
      </w:pPr>
      <w:del w:id="1" w:author="Authorised User" w:date="2017-12-14T12:31:00Z">
        <w:r w:rsidRPr="008A2E80" w:rsidDel="008A2516">
          <w:rPr>
            <w:highlight w:val="lightGray"/>
            <w:lang w:val="en-US"/>
          </w:rPr>
          <w:delText>Blue header bar to be thicker</w:delText>
        </w:r>
        <w:r w:rsidR="00640C32" w:rsidRPr="008A2E80" w:rsidDel="008A2516">
          <w:rPr>
            <w:highlight w:val="lightGray"/>
            <w:lang w:val="en-US"/>
          </w:rPr>
          <w:delText xml:space="preserve"> to give some spacing top and bottom for words and better ratio of colours and sections</w:delText>
        </w:r>
        <w:r w:rsidRPr="008A2E80" w:rsidDel="008A2516">
          <w:rPr>
            <w:highlight w:val="lightGray"/>
            <w:lang w:val="en-US"/>
          </w:rPr>
          <w:delText>,</w:delText>
        </w:r>
        <w:r w:rsidR="00640C32" w:rsidRPr="008A2E80" w:rsidDel="008A2516">
          <w:rPr>
            <w:highlight w:val="lightGray"/>
            <w:lang w:val="en-US"/>
          </w:rPr>
          <w:delText xml:space="preserve"> except for mobile with limited screen estate</w:delText>
        </w:r>
        <w:r w:rsidRPr="008A2E80" w:rsidDel="008A2516">
          <w:rPr>
            <w:highlight w:val="lightGray"/>
            <w:lang w:val="en-US"/>
          </w:rPr>
          <w:delText xml:space="preserve"> </w:delText>
        </w:r>
        <w:r w:rsidR="00640C32" w:rsidRPr="008A2E80" w:rsidDel="008A2516">
          <w:rPr>
            <w:highlight w:val="lightGray"/>
            <w:lang w:val="en-US"/>
          </w:rPr>
          <w:delText>(</w:delText>
        </w:r>
        <w:r w:rsidRPr="008A2E80" w:rsidDel="008A2516">
          <w:rPr>
            <w:highlight w:val="lightGray"/>
            <w:lang w:val="en-US"/>
          </w:rPr>
          <w:delText>refer to InVision</w:delText>
        </w:r>
        <w:r w:rsidR="00640C32" w:rsidRPr="008A2E80" w:rsidDel="008A2516">
          <w:rPr>
            <w:highlight w:val="lightGray"/>
            <w:lang w:val="en-US"/>
          </w:rPr>
          <w:delText xml:space="preserve"> designs)</w:delText>
        </w:r>
      </w:del>
    </w:p>
    <w:p w:rsidR="00BF33A3" w:rsidDel="00E727FC" w:rsidRDefault="00BF33A3" w:rsidP="00962D9A">
      <w:pPr>
        <w:pStyle w:val="ListParagraph"/>
        <w:numPr>
          <w:ilvl w:val="0"/>
          <w:numId w:val="1"/>
        </w:numPr>
        <w:rPr>
          <w:del w:id="2" w:author="Authorised User" w:date="2017-12-14T08:03:00Z"/>
          <w:lang w:val="en-US"/>
        </w:rPr>
      </w:pPr>
      <w:del w:id="3" w:author="Authorised User" w:date="2017-12-14T08:03:00Z">
        <w:r w:rsidDel="00E727FC">
          <w:rPr>
            <w:lang w:val="en-US"/>
          </w:rPr>
          <w:delText xml:space="preserve">On 1920x1200 screen, filter column on left and project cards are too wide (too much white space). Filter column width to be </w:delText>
        </w:r>
        <w:r w:rsidR="00640C32" w:rsidDel="00E727FC">
          <w:rPr>
            <w:lang w:val="en-US"/>
          </w:rPr>
          <w:delText xml:space="preserve">reduced and </w:delText>
        </w:r>
        <w:r w:rsidDel="00E727FC">
          <w:rPr>
            <w:lang w:val="en-US"/>
          </w:rPr>
          <w:delText>fixed to a maximum, project cards to allow up to 4 in a row instead of 3</w:delText>
        </w:r>
      </w:del>
    </w:p>
    <w:p w:rsidR="00F23BA6" w:rsidRPr="009E7582" w:rsidDel="00E727FC" w:rsidRDefault="00F23BA6" w:rsidP="003553B6">
      <w:pPr>
        <w:pStyle w:val="ListParagraph"/>
        <w:numPr>
          <w:ilvl w:val="0"/>
          <w:numId w:val="1"/>
        </w:numPr>
        <w:rPr>
          <w:del w:id="4" w:author="Authorised User" w:date="2017-12-14T08:03:00Z"/>
          <w:lang w:val="en-US"/>
        </w:rPr>
      </w:pPr>
      <w:del w:id="5" w:author="Authorised User" w:date="2017-12-14T08:03:00Z">
        <w:r w:rsidRPr="003553B6" w:rsidDel="00E727FC">
          <w:rPr>
            <w:lang w:val="en-US"/>
          </w:rPr>
          <w:delText>Recent Active Projects and Total Projects font increase to same size or bigger than project name</w:delText>
        </w:r>
      </w:del>
    </w:p>
    <w:p w:rsidR="00BF33A3" w:rsidRPr="00E727FC" w:rsidDel="00E727FC" w:rsidRDefault="00BF33A3">
      <w:pPr>
        <w:pStyle w:val="ListParagraph"/>
        <w:numPr>
          <w:ilvl w:val="0"/>
          <w:numId w:val="1"/>
        </w:numPr>
        <w:rPr>
          <w:del w:id="6" w:author="Authorised User" w:date="2017-12-14T08:03:00Z"/>
          <w:lang w:val="en-US"/>
        </w:rPr>
      </w:pPr>
      <w:del w:id="7" w:author="Authorised User" w:date="2017-12-14T08:02:00Z">
        <w:r w:rsidRPr="00E727FC" w:rsidDel="00E727FC">
          <w:rPr>
            <w:lang w:val="en-US"/>
          </w:rPr>
          <w:delText>“FILTER BY COUNTRY” to be changed to “</w:delText>
        </w:r>
        <w:r w:rsidRPr="00E727FC" w:rsidDel="00E727FC">
          <w:rPr>
            <w:color w:val="FF0000"/>
            <w:lang w:val="en-US"/>
          </w:rPr>
          <w:delText>Filter by country</w:delText>
        </w:r>
        <w:r w:rsidRPr="00E727FC" w:rsidDel="00E727FC">
          <w:rPr>
            <w:lang w:val="en-US"/>
          </w:rPr>
          <w:delText>”</w:delText>
        </w:r>
      </w:del>
    </w:p>
    <w:p w:rsidR="008244A4" w:rsidRPr="00E727FC" w:rsidDel="00E727FC" w:rsidRDefault="008244A4">
      <w:pPr>
        <w:pStyle w:val="ListParagraph"/>
        <w:numPr>
          <w:ilvl w:val="0"/>
          <w:numId w:val="1"/>
        </w:numPr>
        <w:rPr>
          <w:del w:id="8" w:author="Authorised User" w:date="2017-12-14T08:03:00Z"/>
          <w:lang w:val="en-US"/>
        </w:rPr>
      </w:pPr>
      <w:del w:id="9" w:author="Authorised User" w:date="2017-12-14T08:03:00Z">
        <w:r w:rsidRPr="00E727FC" w:rsidDel="00E727FC">
          <w:rPr>
            <w:lang w:val="en-US"/>
          </w:rPr>
          <w:delText>“Manage Account” to be changed to “Manage Account</w:delText>
        </w:r>
        <w:r w:rsidRPr="00E727FC" w:rsidDel="00E727FC">
          <w:rPr>
            <w:color w:val="FF0000"/>
            <w:lang w:val="en-US"/>
          </w:rPr>
          <w:delText>s</w:delText>
        </w:r>
        <w:r w:rsidRPr="00E727FC" w:rsidDel="00E727FC">
          <w:rPr>
            <w:lang w:val="en-US"/>
          </w:rPr>
          <w:delText>”</w:delText>
        </w:r>
      </w:del>
    </w:p>
    <w:p w:rsidR="00827AE8" w:rsidRPr="00827AE8" w:rsidDel="00E727FC" w:rsidRDefault="00827AE8" w:rsidP="00827AE8">
      <w:pPr>
        <w:pStyle w:val="ListParagraph"/>
        <w:numPr>
          <w:ilvl w:val="0"/>
          <w:numId w:val="1"/>
        </w:numPr>
        <w:rPr>
          <w:del w:id="10" w:author="Authorised User" w:date="2017-12-14T08:03:00Z"/>
          <w:lang w:val="en-US"/>
        </w:rPr>
      </w:pPr>
      <w:del w:id="11" w:author="Authorised User" w:date="2017-12-14T08:03:00Z">
        <w:r w:rsidDel="00E727FC">
          <w:rPr>
            <w:lang w:val="en-US"/>
          </w:rPr>
          <w:delText>“Sitename” to be changed to “</w:delText>
        </w:r>
        <w:r w:rsidRPr="000A07A8" w:rsidDel="00E727FC">
          <w:rPr>
            <w:color w:val="FF0000"/>
            <w:lang w:val="en-US"/>
          </w:rPr>
          <w:delText>Site Name</w:delText>
        </w:r>
        <w:r w:rsidDel="00E727FC">
          <w:rPr>
            <w:lang w:val="en-US"/>
          </w:rPr>
          <w:delText>”</w:delText>
        </w:r>
      </w:del>
    </w:p>
    <w:p w:rsidR="008244A4" w:rsidRDefault="008244A4" w:rsidP="00962D9A">
      <w:pPr>
        <w:pStyle w:val="ListParagraph"/>
        <w:numPr>
          <w:ilvl w:val="0"/>
          <w:numId w:val="1"/>
        </w:numPr>
        <w:rPr>
          <w:lang w:val="en-US"/>
        </w:rPr>
      </w:pPr>
      <w:r>
        <w:rPr>
          <w:lang w:val="en-US"/>
        </w:rPr>
        <w:t xml:space="preserve">Slow transition into Manage Accounts and individual project pages. To add a spinning wheel </w:t>
      </w:r>
      <w:r w:rsidR="00962D9A">
        <w:rPr>
          <w:lang w:val="en-US"/>
        </w:rPr>
        <w:t>on</w:t>
      </w:r>
      <w:r>
        <w:rPr>
          <w:lang w:val="en-US"/>
        </w:rPr>
        <w:t xml:space="preserve"> browser tab when moving between pages</w:t>
      </w:r>
      <w:r w:rsidR="00640C32">
        <w:rPr>
          <w:lang w:val="en-US"/>
        </w:rPr>
        <w:t>.</w:t>
      </w:r>
      <w:ins w:id="12" w:author="Ram Krishna Dumrakoti" w:date="2017-12-14T14:51:00Z">
        <w:r w:rsidR="00C13063">
          <w:rPr>
            <w:lang w:val="en-US"/>
          </w:rPr>
          <w:t xml:space="preserve"> -- ??</w:t>
        </w:r>
      </w:ins>
    </w:p>
    <w:p w:rsidR="006A290E" w:rsidRPr="00A64085" w:rsidDel="00E727FC" w:rsidRDefault="00D22707" w:rsidP="00D22707">
      <w:pPr>
        <w:pStyle w:val="ListParagraph"/>
        <w:numPr>
          <w:ilvl w:val="0"/>
          <w:numId w:val="1"/>
        </w:numPr>
        <w:rPr>
          <w:del w:id="13" w:author="Authorised User" w:date="2017-12-14T08:03:00Z"/>
          <w:highlight w:val="green"/>
          <w:lang w:val="en-US"/>
          <w:rPrChange w:id="14" w:author="Pratik Tuladhar" w:date="2017-12-16T13:20:00Z">
            <w:rPr>
              <w:del w:id="15" w:author="Authorised User" w:date="2017-12-14T08:03:00Z"/>
              <w:lang w:val="en-US"/>
            </w:rPr>
          </w:rPrChange>
        </w:rPr>
      </w:pPr>
      <w:del w:id="16" w:author="Authorised User" w:date="2017-12-14T08:03:00Z">
        <w:r w:rsidRPr="00A64085" w:rsidDel="00E727FC">
          <w:rPr>
            <w:highlight w:val="green"/>
            <w:lang w:val="en-US"/>
            <w:rPrChange w:id="17" w:author="Pratik Tuladhar" w:date="2017-12-16T13:20:00Z">
              <w:rPr>
                <w:lang w:val="en-US"/>
              </w:rPr>
            </w:rPrChange>
          </w:rPr>
          <w:delText>Mouse over Logout link: tooltip “Logout”</w:delText>
        </w:r>
      </w:del>
    </w:p>
    <w:p w:rsidR="006A290E" w:rsidRPr="00A64085" w:rsidDel="00E727FC" w:rsidRDefault="00D22707" w:rsidP="00962D9A">
      <w:pPr>
        <w:pStyle w:val="ListParagraph"/>
        <w:numPr>
          <w:ilvl w:val="0"/>
          <w:numId w:val="1"/>
        </w:numPr>
        <w:rPr>
          <w:del w:id="18" w:author="Authorised User" w:date="2017-12-14T08:03:00Z"/>
          <w:highlight w:val="green"/>
          <w:lang w:val="en-US"/>
          <w:rPrChange w:id="19" w:author="Pratik Tuladhar" w:date="2017-12-16T13:20:00Z">
            <w:rPr>
              <w:del w:id="20" w:author="Authorised User" w:date="2017-12-14T08:03:00Z"/>
              <w:lang w:val="en-US"/>
            </w:rPr>
          </w:rPrChange>
        </w:rPr>
      </w:pPr>
      <w:del w:id="21" w:author="Authorised User" w:date="2017-12-14T08:03:00Z">
        <w:r w:rsidRPr="00A64085" w:rsidDel="00E727FC">
          <w:rPr>
            <w:highlight w:val="green"/>
            <w:lang w:val="en-US"/>
            <w:rPrChange w:id="22" w:author="Pratik Tuladhar" w:date="2017-12-16T13:20:00Z">
              <w:rPr>
                <w:lang w:val="en-US"/>
              </w:rPr>
            </w:rPrChange>
          </w:rPr>
          <w:delText>Mouse over plus symbol: tooltip “Create New Project”</w:delText>
        </w:r>
      </w:del>
    </w:p>
    <w:p w:rsidR="006A290E" w:rsidRPr="00A64085" w:rsidDel="008A2516" w:rsidRDefault="00D22707">
      <w:pPr>
        <w:pStyle w:val="ListParagraph"/>
        <w:numPr>
          <w:ilvl w:val="0"/>
          <w:numId w:val="1"/>
        </w:numPr>
        <w:rPr>
          <w:del w:id="23" w:author="Authorised User" w:date="2017-12-14T12:31:00Z"/>
          <w:highlight w:val="green"/>
          <w:lang w:val="en-US"/>
          <w:rPrChange w:id="24" w:author="Pratik Tuladhar" w:date="2017-12-16T13:20:00Z">
            <w:rPr>
              <w:del w:id="25" w:author="Authorised User" w:date="2017-12-14T12:31:00Z"/>
              <w:lang w:val="en-US"/>
            </w:rPr>
          </w:rPrChange>
        </w:rPr>
      </w:pPr>
      <w:r w:rsidRPr="00A64085">
        <w:rPr>
          <w:highlight w:val="green"/>
          <w:lang w:val="en-US"/>
          <w:rPrChange w:id="26" w:author="Pratik Tuladhar" w:date="2017-12-16T13:20:00Z">
            <w:rPr>
              <w:lang w:val="en-US"/>
            </w:rPr>
          </w:rPrChange>
        </w:rPr>
        <w:t xml:space="preserve">Mouse over </w:t>
      </w:r>
      <w:r w:rsidR="006A290E" w:rsidRPr="00A64085">
        <w:rPr>
          <w:highlight w:val="green"/>
          <w:lang w:val="en-US"/>
          <w:rPrChange w:id="27" w:author="Pratik Tuladhar" w:date="2017-12-16T13:20:00Z">
            <w:rPr>
              <w:lang w:val="en-US"/>
            </w:rPr>
          </w:rPrChange>
        </w:rPr>
        <w:t xml:space="preserve">more options </w:t>
      </w:r>
      <w:r w:rsidRPr="00A64085">
        <w:rPr>
          <w:highlight w:val="green"/>
          <w:lang w:val="en-US"/>
          <w:rPrChange w:id="28" w:author="Pratik Tuladhar" w:date="2017-12-16T13:20:00Z">
            <w:rPr>
              <w:lang w:val="en-US"/>
            </w:rPr>
          </w:rPrChange>
        </w:rPr>
        <w:t>menu symbol: tooltip “More Options”</w:t>
      </w:r>
      <w:ins w:id="29" w:author="Authorised User" w:date="2017-12-14T12:31:00Z">
        <w:r w:rsidR="008A2516" w:rsidRPr="00A64085" w:rsidDel="008A2516">
          <w:rPr>
            <w:highlight w:val="green"/>
            <w:lang w:val="en-US"/>
            <w:rPrChange w:id="30" w:author="Pratik Tuladhar" w:date="2017-12-16T13:20:00Z">
              <w:rPr>
                <w:lang w:val="en-US"/>
              </w:rPr>
            </w:rPrChange>
          </w:rPr>
          <w:t xml:space="preserve"> </w:t>
        </w:r>
      </w:ins>
      <w:ins w:id="31" w:author="Ram Krishna Dumrakoti" w:date="2017-12-14T14:51:00Z">
        <w:r w:rsidR="00C13063" w:rsidRPr="00A64085">
          <w:rPr>
            <w:highlight w:val="green"/>
            <w:lang w:val="en-US"/>
            <w:rPrChange w:id="32" w:author="Pratik Tuladhar" w:date="2017-12-16T13:20:00Z">
              <w:rPr>
                <w:lang w:val="en-US"/>
              </w:rPr>
            </w:rPrChange>
          </w:rPr>
          <w:t>--- done</w:t>
        </w:r>
      </w:ins>
    </w:p>
    <w:p w:rsidR="00610FA8" w:rsidRPr="00A64085" w:rsidDel="008A2516" w:rsidRDefault="00610FA8">
      <w:pPr>
        <w:pStyle w:val="ListParagraph"/>
        <w:numPr>
          <w:ilvl w:val="0"/>
          <w:numId w:val="1"/>
        </w:numPr>
        <w:rPr>
          <w:del w:id="33" w:author="Authorised User" w:date="2017-12-14T12:31:00Z"/>
          <w:highlight w:val="green"/>
          <w:lang w:val="en-US"/>
          <w:rPrChange w:id="34" w:author="Pratik Tuladhar" w:date="2017-12-16T13:20:00Z">
            <w:rPr>
              <w:del w:id="35" w:author="Authorised User" w:date="2017-12-14T12:31:00Z"/>
              <w:highlight w:val="lightGray"/>
              <w:lang w:val="en-US"/>
            </w:rPr>
          </w:rPrChange>
        </w:rPr>
      </w:pPr>
      <w:del w:id="36" w:author="Authorised User" w:date="2017-12-14T12:31:00Z">
        <w:r w:rsidRPr="00A64085" w:rsidDel="008A2516">
          <w:rPr>
            <w:highlight w:val="green"/>
            <w:lang w:val="en-US"/>
            <w:rPrChange w:id="37" w:author="Pratik Tuladhar" w:date="2017-12-16T13:20:00Z">
              <w:rPr>
                <w:highlight w:val="lightGray"/>
                <w:lang w:val="en-US"/>
              </w:rPr>
            </w:rPrChange>
          </w:rPr>
          <w:delText>Project cards to be sorted by last visit for each user, even when filtered</w:delText>
        </w:r>
      </w:del>
    </w:p>
    <w:p w:rsidR="00BF33A3" w:rsidRPr="00A64085" w:rsidRDefault="00BF33A3">
      <w:pPr>
        <w:pStyle w:val="ListParagraph"/>
        <w:numPr>
          <w:ilvl w:val="0"/>
          <w:numId w:val="1"/>
        </w:numPr>
        <w:rPr>
          <w:highlight w:val="green"/>
          <w:lang w:val="en-US"/>
          <w:rPrChange w:id="38" w:author="Pratik Tuladhar" w:date="2017-12-16T13:20:00Z">
            <w:rPr>
              <w:lang w:val="en-US"/>
            </w:rPr>
          </w:rPrChange>
        </w:rPr>
        <w:pPrChange w:id="39" w:author="Authorised User" w:date="2017-12-14T12:31:00Z">
          <w:pPr/>
        </w:pPrChange>
      </w:pPr>
    </w:p>
    <w:p w:rsidR="008A2516" w:rsidRDefault="008A2516" w:rsidP="00BF33A3">
      <w:pPr>
        <w:rPr>
          <w:ins w:id="40" w:author="Authorised User" w:date="2017-12-14T12:31:00Z"/>
          <w:b/>
          <w:u w:val="single"/>
          <w:lang w:val="en-US"/>
        </w:rPr>
      </w:pPr>
    </w:p>
    <w:p w:rsidR="00D22707" w:rsidRDefault="00D22707" w:rsidP="00BF33A3">
      <w:pPr>
        <w:rPr>
          <w:b/>
          <w:u w:val="single"/>
          <w:lang w:val="en-US"/>
        </w:rPr>
      </w:pPr>
      <w:r>
        <w:rPr>
          <w:b/>
          <w:u w:val="single"/>
          <w:lang w:val="en-US"/>
        </w:rPr>
        <w:t>Manage Accounts Page</w:t>
      </w:r>
    </w:p>
    <w:p w:rsidR="00D22707" w:rsidRPr="00A64085" w:rsidRDefault="00D22707" w:rsidP="00D22707">
      <w:pPr>
        <w:pStyle w:val="ListParagraph"/>
        <w:numPr>
          <w:ilvl w:val="0"/>
          <w:numId w:val="2"/>
        </w:numPr>
        <w:rPr>
          <w:highlight w:val="yellow"/>
          <w:lang w:val="en-US"/>
          <w:rPrChange w:id="41" w:author="Pratik Tuladhar" w:date="2017-12-16T13:20:00Z">
            <w:rPr>
              <w:lang w:val="en-US"/>
            </w:rPr>
          </w:rPrChange>
        </w:rPr>
      </w:pPr>
      <w:r w:rsidRPr="00A64085">
        <w:rPr>
          <w:highlight w:val="yellow"/>
          <w:lang w:val="en-US"/>
          <w:rPrChange w:id="42" w:author="Pratik Tuladhar" w:date="2017-12-16T13:20:00Z">
            <w:rPr>
              <w:lang w:val="en-US"/>
            </w:rPr>
          </w:rPrChange>
        </w:rPr>
        <w:t>Click on search icon for project list: search field enabled and ready to type</w:t>
      </w:r>
      <w:ins w:id="43" w:author="Ram Krishna Dumrakoti" w:date="2017-12-15T09:48:00Z">
        <w:r w:rsidR="004E6386" w:rsidRPr="00A64085">
          <w:rPr>
            <w:highlight w:val="yellow"/>
            <w:lang w:val="en-US"/>
            <w:rPrChange w:id="44" w:author="Pratik Tuladhar" w:date="2017-12-16T13:20:00Z">
              <w:rPr>
                <w:lang w:val="en-US"/>
              </w:rPr>
            </w:rPrChange>
          </w:rPr>
          <w:t xml:space="preserve"> – done only </w:t>
        </w:r>
        <w:r w:rsidR="00983BFA" w:rsidRPr="00A64085">
          <w:rPr>
            <w:highlight w:val="yellow"/>
            <w:lang w:val="en-US"/>
            <w:rPrChange w:id="45" w:author="Pratik Tuladhar" w:date="2017-12-16T13:20:00Z">
              <w:rPr>
                <w:lang w:val="en-US"/>
              </w:rPr>
            </w:rPrChange>
          </w:rPr>
          <w:t>highlight click to type</w:t>
        </w:r>
      </w:ins>
    </w:p>
    <w:p w:rsidR="00DE00FB" w:rsidDel="00E727FC" w:rsidRDefault="00DE00FB" w:rsidP="00D22707">
      <w:pPr>
        <w:pStyle w:val="ListParagraph"/>
        <w:numPr>
          <w:ilvl w:val="0"/>
          <w:numId w:val="2"/>
        </w:numPr>
        <w:rPr>
          <w:del w:id="46" w:author="Authorised User" w:date="2017-12-14T08:04:00Z"/>
          <w:lang w:val="en-US"/>
        </w:rPr>
      </w:pPr>
      <w:del w:id="47" w:author="Authorised User" w:date="2017-12-14T08:04:00Z">
        <w:r w:rsidDel="00E727FC">
          <w:rPr>
            <w:lang w:val="en-US"/>
          </w:rPr>
          <w:delText>“Search by name” to be changed to “Search by username”</w:delText>
        </w:r>
      </w:del>
    </w:p>
    <w:p w:rsidR="00DE00FB" w:rsidDel="00E727FC" w:rsidRDefault="00DE00FB" w:rsidP="00D22707">
      <w:pPr>
        <w:pStyle w:val="ListParagraph"/>
        <w:numPr>
          <w:ilvl w:val="0"/>
          <w:numId w:val="2"/>
        </w:numPr>
        <w:rPr>
          <w:del w:id="48" w:author="Authorised User" w:date="2017-12-14T08:04:00Z"/>
          <w:lang w:val="en-US"/>
        </w:rPr>
      </w:pPr>
      <w:del w:id="49" w:author="Authorised User" w:date="2017-12-14T08:04:00Z">
        <w:r w:rsidDel="00E727FC">
          <w:rPr>
            <w:lang w:val="en-US"/>
          </w:rPr>
          <w:delText>“Name” to be changed to “Username”</w:delText>
        </w:r>
      </w:del>
    </w:p>
    <w:p w:rsidR="00DE00FB" w:rsidDel="00E727FC" w:rsidRDefault="00DE00FB" w:rsidP="00D22707">
      <w:pPr>
        <w:pStyle w:val="ListParagraph"/>
        <w:numPr>
          <w:ilvl w:val="0"/>
          <w:numId w:val="2"/>
        </w:numPr>
        <w:rPr>
          <w:del w:id="50" w:author="Authorised User" w:date="2017-12-14T08:04:00Z"/>
          <w:lang w:val="en-US"/>
        </w:rPr>
      </w:pPr>
      <w:del w:id="51" w:author="Authorised User" w:date="2017-12-14T08:04:00Z">
        <w:r w:rsidDel="00E727FC">
          <w:rPr>
            <w:lang w:val="en-US"/>
          </w:rPr>
          <w:delText>“Administrator” to be changed to “Project Administrator”</w:delText>
        </w:r>
      </w:del>
    </w:p>
    <w:p w:rsidR="00DE00FB" w:rsidDel="00E727FC" w:rsidRDefault="00DE00FB" w:rsidP="00D22707">
      <w:pPr>
        <w:pStyle w:val="ListParagraph"/>
        <w:numPr>
          <w:ilvl w:val="0"/>
          <w:numId w:val="2"/>
        </w:numPr>
        <w:rPr>
          <w:del w:id="52" w:author="Authorised User" w:date="2017-12-14T08:04:00Z"/>
          <w:lang w:val="en-US"/>
        </w:rPr>
      </w:pPr>
      <w:del w:id="53" w:author="Authorised User" w:date="2017-12-14T08:04:00Z">
        <w:r w:rsidDel="00E727FC">
          <w:rPr>
            <w:lang w:val="en-US"/>
          </w:rPr>
          <w:delText>“In-house” to be changed to “In-house Personnel”</w:delText>
        </w:r>
      </w:del>
    </w:p>
    <w:p w:rsidR="00DE00FB" w:rsidRPr="00DE00FB" w:rsidDel="00E727FC" w:rsidRDefault="00DE00FB" w:rsidP="00DE00FB">
      <w:pPr>
        <w:pStyle w:val="ListParagraph"/>
        <w:numPr>
          <w:ilvl w:val="0"/>
          <w:numId w:val="2"/>
        </w:numPr>
        <w:rPr>
          <w:del w:id="54" w:author="Authorised User" w:date="2017-12-14T08:04:00Z"/>
          <w:lang w:val="en-US"/>
        </w:rPr>
      </w:pPr>
      <w:del w:id="55" w:author="Authorised User" w:date="2017-12-14T08:04:00Z">
        <w:r w:rsidDel="00E727FC">
          <w:rPr>
            <w:lang w:val="en-US"/>
          </w:rPr>
          <w:delText>“Field” to be changed to “Field Personnel”</w:delText>
        </w:r>
      </w:del>
    </w:p>
    <w:p w:rsidR="00FD67EB" w:rsidRDefault="00FD67EB" w:rsidP="00FD67EB">
      <w:pPr>
        <w:pStyle w:val="ListParagraph"/>
        <w:numPr>
          <w:ilvl w:val="0"/>
          <w:numId w:val="3"/>
        </w:numPr>
        <w:rPr>
          <w:lang w:val="en-US"/>
        </w:rPr>
      </w:pPr>
      <w:r>
        <w:rPr>
          <w:lang w:val="en-US"/>
        </w:rPr>
        <w:t>For mobile, “Administrator” to be changed to “</w:t>
      </w:r>
      <w:r w:rsidRPr="000A07A8">
        <w:rPr>
          <w:color w:val="FF0000"/>
          <w:lang w:val="en-US"/>
        </w:rPr>
        <w:t>Admin</w:t>
      </w:r>
      <w:r>
        <w:rPr>
          <w:lang w:val="en-US"/>
        </w:rPr>
        <w:t>”</w:t>
      </w:r>
      <w:r w:rsidR="000A07A8">
        <w:rPr>
          <w:lang w:val="en-US"/>
        </w:rPr>
        <w:t xml:space="preserve"> to resolve word spacing issue</w:t>
      </w:r>
      <w:ins w:id="56" w:author="Ram Krishna Dumrakoti" w:date="2017-12-15T09:47:00Z">
        <w:r w:rsidR="004E6386">
          <w:rPr>
            <w:lang w:val="en-US"/>
          </w:rPr>
          <w:t xml:space="preserve"> -- </w:t>
        </w:r>
        <w:proofErr w:type="spellStart"/>
        <w:r w:rsidR="004E6386">
          <w:rPr>
            <w:lang w:val="en-US"/>
          </w:rPr>
          <w:t>harris</w:t>
        </w:r>
      </w:ins>
      <w:proofErr w:type="spellEnd"/>
    </w:p>
    <w:p w:rsidR="00610FA8" w:rsidRDefault="000A07A8" w:rsidP="000A07A8">
      <w:pPr>
        <w:pStyle w:val="ListParagraph"/>
        <w:numPr>
          <w:ilvl w:val="0"/>
          <w:numId w:val="3"/>
        </w:numPr>
        <w:rPr>
          <w:lang w:val="en-US"/>
        </w:rPr>
      </w:pPr>
      <w:r w:rsidRPr="002D4A5D">
        <w:rPr>
          <w:highlight w:val="yellow"/>
          <w:lang w:val="en-US"/>
          <w:rPrChange w:id="57" w:author="Pratik Tuladhar" w:date="2017-12-16T13:48:00Z">
            <w:rPr>
              <w:lang w:val="en-US"/>
            </w:rPr>
          </w:rPrChange>
        </w:rPr>
        <w:t>When Org Admin demotes a Project Admin while the Project Admin is in the Manage Accounts page, the Project Admin still retains his admin rights and is able to save changes to role assignments successfully. This is a security issue. When the save button is clicked, the system should first query the rights of the user. If user has rights, save changes with message “Successfully updated”</w:t>
      </w:r>
      <w:r w:rsidR="00CB7C07" w:rsidRPr="002D4A5D">
        <w:rPr>
          <w:highlight w:val="yellow"/>
          <w:lang w:val="en-US"/>
          <w:rPrChange w:id="58" w:author="Pratik Tuladhar" w:date="2017-12-16T13:48:00Z">
            <w:rPr>
              <w:lang w:val="en-US"/>
            </w:rPr>
          </w:rPrChange>
        </w:rPr>
        <w:t>. Otherwise</w:t>
      </w:r>
      <w:r w:rsidRPr="002D4A5D">
        <w:rPr>
          <w:highlight w:val="yellow"/>
          <w:lang w:val="en-US"/>
          <w:rPrChange w:id="59" w:author="Pratik Tuladhar" w:date="2017-12-16T13:48:00Z">
            <w:rPr>
              <w:lang w:val="en-US"/>
            </w:rPr>
          </w:rPrChange>
        </w:rPr>
        <w:t xml:space="preserve">, </w:t>
      </w:r>
      <w:r w:rsidR="00CB7C07" w:rsidRPr="002D4A5D">
        <w:rPr>
          <w:highlight w:val="yellow"/>
          <w:lang w:val="en-US"/>
          <w:rPrChange w:id="60" w:author="Pratik Tuladhar" w:date="2017-12-16T13:48:00Z">
            <w:rPr>
              <w:lang w:val="en-US"/>
            </w:rPr>
          </w:rPrChange>
        </w:rPr>
        <w:t>user</w:t>
      </w:r>
      <w:r w:rsidRPr="002D4A5D">
        <w:rPr>
          <w:highlight w:val="yellow"/>
          <w:lang w:val="en-US"/>
          <w:rPrChange w:id="61" w:author="Pratik Tuladhar" w:date="2017-12-16T13:48:00Z">
            <w:rPr>
              <w:lang w:val="en-US"/>
            </w:rPr>
          </w:rPrChange>
        </w:rPr>
        <w:t xml:space="preserve"> should see an error message “</w:t>
      </w:r>
      <w:r w:rsidR="00CB7C07" w:rsidRPr="002D4A5D">
        <w:rPr>
          <w:highlight w:val="yellow"/>
          <w:lang w:val="en-US"/>
          <w:rPrChange w:id="62" w:author="Pratik Tuladhar" w:date="2017-12-16T13:48:00Z">
            <w:rPr>
              <w:lang w:val="en-US"/>
            </w:rPr>
          </w:rPrChange>
        </w:rPr>
        <w:t>Unauthorized changes”</w:t>
      </w:r>
      <w:r w:rsidRPr="002D4A5D">
        <w:rPr>
          <w:highlight w:val="yellow"/>
          <w:lang w:val="en-US"/>
          <w:rPrChange w:id="63" w:author="Pratik Tuladhar" w:date="2017-12-16T13:48:00Z">
            <w:rPr>
              <w:lang w:val="en-US"/>
            </w:rPr>
          </w:rPrChange>
        </w:rPr>
        <w:t xml:space="preserve"> then the page is refreshed</w:t>
      </w:r>
      <w:r w:rsidRPr="000A07A8">
        <w:rPr>
          <w:lang w:val="en-US"/>
        </w:rPr>
        <w:t>.</w:t>
      </w:r>
      <w:ins w:id="64" w:author="Ram Krishna Dumrakoti" w:date="2017-12-15T09:48:00Z">
        <w:r w:rsidR="004E6386">
          <w:rPr>
            <w:lang w:val="en-US"/>
          </w:rPr>
          <w:t xml:space="preserve"> -- </w:t>
        </w:r>
        <w:proofErr w:type="spellStart"/>
        <w:r w:rsidR="004E6386">
          <w:rPr>
            <w:lang w:val="en-US"/>
          </w:rPr>
          <w:t>harris</w:t>
        </w:r>
      </w:ins>
      <w:proofErr w:type="spellEnd"/>
    </w:p>
    <w:p w:rsidR="00DE00FB" w:rsidRPr="002D4A5D" w:rsidRDefault="00DE00FB" w:rsidP="00DE00FB">
      <w:pPr>
        <w:pStyle w:val="ListParagraph"/>
        <w:numPr>
          <w:ilvl w:val="0"/>
          <w:numId w:val="3"/>
        </w:numPr>
        <w:rPr>
          <w:highlight w:val="yellow"/>
          <w:lang w:val="en-US"/>
          <w:rPrChange w:id="65" w:author="Pratik Tuladhar" w:date="2017-12-16T13:50:00Z">
            <w:rPr>
              <w:lang w:val="en-US"/>
            </w:rPr>
          </w:rPrChange>
        </w:rPr>
      </w:pPr>
      <w:r w:rsidRPr="002D4A5D">
        <w:rPr>
          <w:highlight w:val="yellow"/>
          <w:lang w:val="en-US"/>
          <w:rPrChange w:id="66" w:author="Pratik Tuladhar" w:date="2017-12-16T13:50:00Z">
            <w:rPr>
              <w:lang w:val="en-US"/>
            </w:rPr>
          </w:rPrChange>
        </w:rPr>
        <w:t>Project name displayed above “Search by username” search bar to improve understanding that user list is project specific</w:t>
      </w:r>
      <w:ins w:id="67" w:author="Ram Krishna Dumrakoti" w:date="2017-12-14T14:55:00Z">
        <w:r w:rsidR="00C13063" w:rsidRPr="002D4A5D">
          <w:rPr>
            <w:highlight w:val="yellow"/>
            <w:lang w:val="en-US"/>
            <w:rPrChange w:id="68" w:author="Pratik Tuladhar" w:date="2017-12-16T13:50:00Z">
              <w:rPr>
                <w:lang w:val="en-US"/>
              </w:rPr>
            </w:rPrChange>
          </w:rPr>
          <w:t>--</w:t>
        </w:r>
        <w:del w:id="69" w:author="Pratik Tuladhar" w:date="2017-12-17T13:43:00Z">
          <w:r w:rsidR="00C13063" w:rsidRPr="002D4A5D" w:rsidDel="007168FD">
            <w:rPr>
              <w:highlight w:val="yellow"/>
              <w:lang w:val="en-US"/>
              <w:rPrChange w:id="70" w:author="Pratik Tuladhar" w:date="2017-12-16T13:50:00Z">
                <w:rPr>
                  <w:lang w:val="en-US"/>
                </w:rPr>
              </w:rPrChange>
            </w:rPr>
            <w:delText>done</w:delText>
          </w:r>
        </w:del>
      </w:ins>
      <w:ins w:id="71" w:author="Pratik Tuladhar" w:date="2017-12-17T13:43:00Z">
        <w:r w:rsidR="007168FD">
          <w:rPr>
            <w:highlight w:val="yellow"/>
            <w:lang w:val="en-US"/>
          </w:rPr>
          <w:t>??</w:t>
        </w:r>
      </w:ins>
    </w:p>
    <w:p w:rsidR="00DE00FB" w:rsidRPr="002D4A5D" w:rsidRDefault="00DE00FB" w:rsidP="00DE00FB">
      <w:pPr>
        <w:pStyle w:val="ListParagraph"/>
        <w:numPr>
          <w:ilvl w:val="0"/>
          <w:numId w:val="3"/>
        </w:numPr>
        <w:rPr>
          <w:highlight w:val="green"/>
          <w:lang w:val="en-US"/>
          <w:rPrChange w:id="72" w:author="Pratik Tuladhar" w:date="2017-12-16T13:51:00Z">
            <w:rPr>
              <w:lang w:val="en-US"/>
            </w:rPr>
          </w:rPrChange>
        </w:rPr>
      </w:pPr>
      <w:r w:rsidRPr="002D4A5D">
        <w:rPr>
          <w:highlight w:val="green"/>
          <w:lang w:val="en-US"/>
          <w:rPrChange w:id="73" w:author="Pratik Tuladhar" w:date="2017-12-16T13:51:00Z">
            <w:rPr>
              <w:lang w:val="en-US"/>
            </w:rPr>
          </w:rPrChange>
        </w:rPr>
        <w:t>If the user list is empty because there is only project admin and no other users, to display in Table “No other users have been assigned to this project.”</w:t>
      </w:r>
      <w:ins w:id="74" w:author="Ram Krishna Dumrakoti" w:date="2017-12-14T14:55:00Z">
        <w:r w:rsidR="00C13063" w:rsidRPr="002D4A5D">
          <w:rPr>
            <w:highlight w:val="green"/>
            <w:lang w:val="en-US"/>
            <w:rPrChange w:id="75" w:author="Pratik Tuladhar" w:date="2017-12-16T13:51:00Z">
              <w:rPr>
                <w:lang w:val="en-US"/>
              </w:rPr>
            </w:rPrChange>
          </w:rPr>
          <w:t xml:space="preserve"> -- done</w:t>
        </w:r>
      </w:ins>
    </w:p>
    <w:p w:rsidR="00DE00FB" w:rsidRDefault="00DE00FB" w:rsidP="00610FA8">
      <w:pPr>
        <w:rPr>
          <w:b/>
          <w:u w:val="single"/>
          <w:lang w:val="en-US"/>
        </w:rPr>
      </w:pPr>
    </w:p>
    <w:p w:rsidR="00610FA8" w:rsidRDefault="00610FA8" w:rsidP="00610FA8">
      <w:pPr>
        <w:rPr>
          <w:b/>
          <w:u w:val="single"/>
          <w:lang w:val="en-US"/>
        </w:rPr>
      </w:pPr>
      <w:r>
        <w:rPr>
          <w:b/>
          <w:u w:val="single"/>
          <w:lang w:val="en-US"/>
        </w:rPr>
        <w:t>Create New Project Page</w:t>
      </w:r>
    </w:p>
    <w:p w:rsidR="00610FA8" w:rsidRPr="000A262D" w:rsidDel="00307204" w:rsidRDefault="00610FA8" w:rsidP="00610FA8">
      <w:pPr>
        <w:pStyle w:val="ListParagraph"/>
        <w:numPr>
          <w:ilvl w:val="0"/>
          <w:numId w:val="3"/>
        </w:numPr>
        <w:rPr>
          <w:del w:id="76" w:author="Authorised User" w:date="2017-12-14T08:05:00Z"/>
          <w:highlight w:val="yellow"/>
          <w:lang w:val="en-US"/>
          <w:rPrChange w:id="77" w:author="Pratik Tuladhar" w:date="2017-12-16T14:21:00Z">
            <w:rPr>
              <w:del w:id="78" w:author="Authorised User" w:date="2017-12-14T08:05:00Z"/>
              <w:lang w:val="en-US"/>
            </w:rPr>
          </w:rPrChange>
        </w:rPr>
      </w:pPr>
      <w:del w:id="79" w:author="Authorised User" w:date="2017-12-14T08:05:00Z">
        <w:r w:rsidRPr="000A262D" w:rsidDel="00307204">
          <w:rPr>
            <w:highlight w:val="yellow"/>
            <w:lang w:val="en-US"/>
            <w:rPrChange w:id="80" w:author="Pratik Tuladhar" w:date="2017-12-16T14:21:00Z">
              <w:rPr>
                <w:lang w:val="en-US"/>
              </w:rPr>
            </w:rPrChange>
          </w:rPr>
          <w:delText>“DBA Create New Project” to be changed to “Create New Project”</w:delText>
        </w:r>
      </w:del>
    </w:p>
    <w:p w:rsidR="00FD67EB" w:rsidRDefault="00FD67EB">
      <w:pPr>
        <w:pStyle w:val="ListParagraph"/>
        <w:numPr>
          <w:ilvl w:val="0"/>
          <w:numId w:val="3"/>
        </w:numPr>
        <w:rPr>
          <w:lang w:val="en-US"/>
        </w:rPr>
      </w:pPr>
      <w:r w:rsidRPr="000A262D">
        <w:rPr>
          <w:highlight w:val="yellow"/>
          <w:lang w:val="en-US"/>
          <w:rPrChange w:id="81" w:author="Pratik Tuladhar" w:date="2017-12-16T14:21:00Z">
            <w:rPr>
              <w:lang w:val="en-US"/>
            </w:rPr>
          </w:rPrChange>
        </w:rPr>
        <w:t>Shortcut to selecting</w:t>
      </w:r>
      <w:r w:rsidR="000A07A8" w:rsidRPr="000A262D">
        <w:rPr>
          <w:highlight w:val="yellow"/>
          <w:lang w:val="en-US"/>
          <w:rPrChange w:id="82" w:author="Pratik Tuladhar" w:date="2017-12-16T14:21:00Z">
            <w:rPr>
              <w:lang w:val="en-US"/>
            </w:rPr>
          </w:rPrChange>
        </w:rPr>
        <w:t xml:space="preserve"> option in</w:t>
      </w:r>
      <w:r w:rsidRPr="000A262D">
        <w:rPr>
          <w:highlight w:val="yellow"/>
          <w:lang w:val="en-US"/>
          <w:rPrChange w:id="83" w:author="Pratik Tuladhar" w:date="2017-12-16T14:21:00Z">
            <w:rPr>
              <w:lang w:val="en-US"/>
            </w:rPr>
          </w:rPrChange>
        </w:rPr>
        <w:t xml:space="preserve"> drop down list by typing, first letter type </w:t>
      </w:r>
      <w:r w:rsidR="000A07A8" w:rsidRPr="000A262D">
        <w:rPr>
          <w:highlight w:val="yellow"/>
          <w:lang w:val="en-US"/>
          <w:rPrChange w:id="84" w:author="Pratik Tuladhar" w:date="2017-12-16T14:21:00Z">
            <w:rPr>
              <w:lang w:val="en-US"/>
            </w:rPr>
          </w:rPrChange>
        </w:rPr>
        <w:t xml:space="preserve">is </w:t>
      </w:r>
      <w:r w:rsidRPr="000A262D">
        <w:rPr>
          <w:highlight w:val="yellow"/>
          <w:lang w:val="en-US"/>
          <w:rPrChange w:id="85" w:author="Pratik Tuladhar" w:date="2017-12-16T14:21:00Z">
            <w:rPr>
              <w:lang w:val="en-US"/>
            </w:rPr>
          </w:rPrChange>
        </w:rPr>
        <w:t xml:space="preserve">not responsive e.g. first press of F nothing happens, </w:t>
      </w:r>
      <w:r w:rsidR="000A07A8" w:rsidRPr="000A262D">
        <w:rPr>
          <w:highlight w:val="yellow"/>
          <w:lang w:val="en-US"/>
          <w:rPrChange w:id="86" w:author="Pratik Tuladhar" w:date="2017-12-16T14:21:00Z">
            <w:rPr>
              <w:lang w:val="en-US"/>
            </w:rPr>
          </w:rPrChange>
        </w:rPr>
        <w:t xml:space="preserve">only on </w:t>
      </w:r>
      <w:r w:rsidRPr="000A262D">
        <w:rPr>
          <w:highlight w:val="yellow"/>
          <w:lang w:val="en-US"/>
          <w:rPrChange w:id="87" w:author="Pratik Tuladhar" w:date="2017-12-16T14:21:00Z">
            <w:rPr>
              <w:lang w:val="en-US"/>
            </w:rPr>
          </w:rPrChange>
        </w:rPr>
        <w:t xml:space="preserve">second press </w:t>
      </w:r>
      <w:r w:rsidR="000A07A8" w:rsidRPr="000A262D">
        <w:rPr>
          <w:highlight w:val="yellow"/>
          <w:lang w:val="en-US"/>
          <w:rPrChange w:id="88" w:author="Pratik Tuladhar" w:date="2017-12-16T14:21:00Z">
            <w:rPr>
              <w:lang w:val="en-US"/>
            </w:rPr>
          </w:rPrChange>
        </w:rPr>
        <w:t>the list will jump to options starting with F. In addition</w:t>
      </w:r>
      <w:r w:rsidRPr="000A262D">
        <w:rPr>
          <w:highlight w:val="yellow"/>
          <w:lang w:val="en-US"/>
          <w:rPrChange w:id="89" w:author="Pratik Tuladhar" w:date="2017-12-16T14:21:00Z">
            <w:rPr>
              <w:lang w:val="en-US"/>
            </w:rPr>
          </w:rPrChange>
        </w:rPr>
        <w:t>, shortcut typing is too fast or not responsive</w:t>
      </w:r>
      <w:r w:rsidR="00764CED" w:rsidRPr="000A262D">
        <w:rPr>
          <w:highlight w:val="yellow"/>
          <w:lang w:val="en-US"/>
          <w:rPrChange w:id="90" w:author="Pratik Tuladhar" w:date="2017-12-16T14:21:00Z">
            <w:rPr>
              <w:lang w:val="en-US"/>
            </w:rPr>
          </w:rPrChange>
        </w:rPr>
        <w:t>.</w:t>
      </w:r>
      <w:r w:rsidR="00CB7C07" w:rsidRPr="000A262D">
        <w:rPr>
          <w:highlight w:val="yellow"/>
          <w:lang w:val="en-US"/>
          <w:rPrChange w:id="91" w:author="Pratik Tuladhar" w:date="2017-12-16T14:21:00Z">
            <w:rPr>
              <w:lang w:val="en-US"/>
            </w:rPr>
          </w:rPrChange>
        </w:rPr>
        <w:t xml:space="preserve"> E.g. typing F, I, N for Finland is sometimes successful and sometimes not.</w:t>
      </w:r>
      <w:r w:rsidR="004F7BC8" w:rsidRPr="000A262D">
        <w:rPr>
          <w:highlight w:val="yellow"/>
          <w:lang w:val="en-US"/>
          <w:rPrChange w:id="92" w:author="Pratik Tuladhar" w:date="2017-12-16T14:21:00Z">
            <w:rPr>
              <w:lang w:val="en-US"/>
            </w:rPr>
          </w:rPrChange>
        </w:rPr>
        <w:t xml:space="preserve"> If shortcut typing is successful, </w:t>
      </w:r>
      <w:r w:rsidR="008A2E80" w:rsidRPr="000A262D">
        <w:rPr>
          <w:highlight w:val="yellow"/>
          <w:lang w:val="en-US"/>
          <w:rPrChange w:id="93" w:author="Pratik Tuladhar" w:date="2017-12-16T14:21:00Z">
            <w:rPr>
              <w:lang w:val="en-US"/>
            </w:rPr>
          </w:rPrChange>
        </w:rPr>
        <w:t xml:space="preserve">item </w:t>
      </w:r>
      <w:r w:rsidR="004F7BC8" w:rsidRPr="000A262D">
        <w:rPr>
          <w:highlight w:val="yellow"/>
          <w:lang w:val="en-US"/>
          <w:rPrChange w:id="94" w:author="Pratik Tuladhar" w:date="2017-12-16T14:21:00Z">
            <w:rPr>
              <w:lang w:val="en-US"/>
            </w:rPr>
          </w:rPrChange>
        </w:rPr>
        <w:t>should be displayed at the top of dropdown list.</w:t>
      </w:r>
      <w:ins w:id="95" w:author="Ram Krishna Dumrakoti" w:date="2017-12-15T09:48:00Z">
        <w:r w:rsidR="00983BFA">
          <w:rPr>
            <w:lang w:val="en-US"/>
          </w:rPr>
          <w:t xml:space="preserve"> --- </w:t>
        </w:r>
        <w:proofErr w:type="spellStart"/>
        <w:r w:rsidR="00983BFA">
          <w:rPr>
            <w:lang w:val="en-US"/>
          </w:rPr>
          <w:t>harris</w:t>
        </w:r>
      </w:ins>
      <w:proofErr w:type="spellEnd"/>
    </w:p>
    <w:p w:rsidR="00D22707" w:rsidRDefault="00D22707" w:rsidP="00D22707">
      <w:pPr>
        <w:rPr>
          <w:lang w:val="en-US"/>
        </w:rPr>
      </w:pPr>
    </w:p>
    <w:p w:rsidR="00610FA8" w:rsidRDefault="00610FA8" w:rsidP="00D22707">
      <w:pPr>
        <w:rPr>
          <w:b/>
          <w:u w:val="single"/>
          <w:lang w:val="en-US"/>
        </w:rPr>
      </w:pPr>
      <w:r>
        <w:rPr>
          <w:b/>
          <w:u w:val="single"/>
          <w:lang w:val="en-US"/>
        </w:rPr>
        <w:t>Home Page</w:t>
      </w:r>
    </w:p>
    <w:p w:rsidR="009C1DA5" w:rsidRPr="000A262D" w:rsidDel="00307204" w:rsidRDefault="009C1DA5" w:rsidP="00610FA8">
      <w:pPr>
        <w:pStyle w:val="ListParagraph"/>
        <w:numPr>
          <w:ilvl w:val="0"/>
          <w:numId w:val="3"/>
        </w:numPr>
        <w:rPr>
          <w:del w:id="96" w:author="Authorised User" w:date="2017-12-14T08:05:00Z"/>
          <w:highlight w:val="yellow"/>
          <w:lang w:val="en-US"/>
          <w:rPrChange w:id="97" w:author="Pratik Tuladhar" w:date="2017-12-16T14:27:00Z">
            <w:rPr>
              <w:del w:id="98" w:author="Authorised User" w:date="2017-12-14T08:05:00Z"/>
              <w:lang w:val="en-US"/>
            </w:rPr>
          </w:rPrChange>
        </w:rPr>
      </w:pPr>
      <w:del w:id="99" w:author="Authorised User" w:date="2017-12-14T08:05:00Z">
        <w:r w:rsidRPr="000A262D" w:rsidDel="00307204">
          <w:rPr>
            <w:highlight w:val="yellow"/>
            <w:lang w:val="en-US"/>
            <w:rPrChange w:id="100" w:author="Pratik Tuladhar" w:date="2017-12-16T14:27:00Z">
              <w:rPr>
                <w:lang w:val="en-US"/>
              </w:rPr>
            </w:rPrChange>
          </w:rPr>
          <w:delText>Remove “Digital Barrier Analysis –“ from title, just display the project name</w:delText>
        </w:r>
      </w:del>
    </w:p>
    <w:p w:rsidR="00D60DD5" w:rsidDel="008A2516" w:rsidRDefault="00D60DD5" w:rsidP="00D60DD5">
      <w:pPr>
        <w:pStyle w:val="ListParagraph"/>
        <w:numPr>
          <w:ilvl w:val="0"/>
          <w:numId w:val="3"/>
        </w:numPr>
        <w:rPr>
          <w:del w:id="101" w:author="Authorised User" w:date="2017-12-14T12:29:00Z"/>
          <w:lang w:val="en-US"/>
        </w:rPr>
      </w:pPr>
      <w:del w:id="102" w:author="Authorised User" w:date="2017-12-14T12:29:00Z">
        <w:r w:rsidRPr="000A262D" w:rsidDel="00AD1086">
          <w:rPr>
            <w:highlight w:val="yellow"/>
            <w:lang w:val="en-US"/>
            <w:rPrChange w:id="103" w:author="Pratik Tuladhar" w:date="2017-12-16T14:27:00Z">
              <w:rPr>
                <w:lang w:val="en-US"/>
              </w:rPr>
            </w:rPrChange>
          </w:rPr>
          <w:delText>Remove breadcrumbs navigation</w:delText>
        </w:r>
      </w:del>
      <w:ins w:id="104" w:author="Authorised User" w:date="2017-12-14T12:29:00Z">
        <w:r w:rsidR="00E03550" w:rsidRPr="000A262D">
          <w:rPr>
            <w:highlight w:val="yellow"/>
            <w:lang w:val="en-US"/>
            <w:rPrChange w:id="105" w:author="Pratik Tuladhar" w:date="2017-12-16T14:27:00Z">
              <w:rPr>
                <w:lang w:val="en-US"/>
              </w:rPr>
            </w:rPrChange>
          </w:rPr>
          <w:t xml:space="preserve"> Correction: To re</w:t>
        </w:r>
      </w:ins>
      <w:ins w:id="106" w:author="Authorised User" w:date="2017-12-14T12:40:00Z">
        <w:r w:rsidR="00E03550" w:rsidRPr="000A262D">
          <w:rPr>
            <w:highlight w:val="yellow"/>
            <w:lang w:val="en-US"/>
            <w:rPrChange w:id="107" w:author="Pratik Tuladhar" w:date="2017-12-16T14:27:00Z">
              <w:rPr>
                <w:lang w:val="en-US"/>
              </w:rPr>
            </w:rPrChange>
          </w:rPr>
          <w:t>instate</w:t>
        </w:r>
      </w:ins>
      <w:ins w:id="108" w:author="Authorised User" w:date="2017-12-14T12:29:00Z">
        <w:r w:rsidR="00AD1086" w:rsidRPr="000A262D">
          <w:rPr>
            <w:highlight w:val="yellow"/>
            <w:lang w:val="en-US"/>
            <w:rPrChange w:id="109" w:author="Pratik Tuladhar" w:date="2017-12-16T14:27:00Z">
              <w:rPr>
                <w:lang w:val="en-US"/>
              </w:rPr>
            </w:rPrChange>
          </w:rPr>
          <w:t xml:space="preserve"> breadcrumbs</w:t>
        </w:r>
      </w:ins>
      <w:ins w:id="110" w:author="Authorised User" w:date="2017-12-14T12:31:00Z">
        <w:r w:rsidR="008A2516" w:rsidRPr="000A262D">
          <w:rPr>
            <w:highlight w:val="yellow"/>
            <w:lang w:val="en-US"/>
            <w:rPrChange w:id="111" w:author="Pratik Tuladhar" w:date="2017-12-16T14:27:00Z">
              <w:rPr>
                <w:lang w:val="en-US"/>
              </w:rPr>
            </w:rPrChange>
          </w:rPr>
          <w:t xml:space="preserve"> after </w:t>
        </w:r>
      </w:ins>
      <w:ins w:id="112" w:author="Authorised User" w:date="2017-12-14T12:32:00Z">
        <w:r w:rsidR="008A2516" w:rsidRPr="000A262D">
          <w:rPr>
            <w:highlight w:val="yellow"/>
            <w:lang w:val="en-US"/>
            <w:rPrChange w:id="113" w:author="Pratik Tuladhar" w:date="2017-12-16T14:27:00Z">
              <w:rPr>
                <w:lang w:val="en-US"/>
              </w:rPr>
            </w:rPrChange>
          </w:rPr>
          <w:t>reviewin</w:t>
        </w:r>
      </w:ins>
      <w:ins w:id="114" w:author="Authorised User" w:date="2017-12-14T12:31:00Z">
        <w:r w:rsidR="008A2516" w:rsidRPr="000A262D">
          <w:rPr>
            <w:highlight w:val="yellow"/>
            <w:lang w:val="en-US"/>
            <w:rPrChange w:id="115" w:author="Pratik Tuladhar" w:date="2017-12-16T14:27:00Z">
              <w:rPr>
                <w:lang w:val="en-US"/>
              </w:rPr>
            </w:rPrChange>
          </w:rPr>
          <w:t>g the</w:t>
        </w:r>
      </w:ins>
      <w:ins w:id="116" w:author="Authorised User" w:date="2017-12-14T12:32:00Z">
        <w:r w:rsidR="008A2516" w:rsidRPr="000A262D">
          <w:rPr>
            <w:highlight w:val="yellow"/>
            <w:lang w:val="en-US"/>
            <w:rPrChange w:id="117" w:author="Pratik Tuladhar" w:date="2017-12-16T14:27:00Z">
              <w:rPr>
                <w:lang w:val="en-US"/>
              </w:rPr>
            </w:rPrChange>
          </w:rPr>
          <w:t xml:space="preserve"> UI</w:t>
        </w:r>
      </w:ins>
      <w:ins w:id="118" w:author="Authorised User" w:date="2017-12-14T12:31:00Z">
        <w:r w:rsidR="008A2516" w:rsidRPr="000A262D">
          <w:rPr>
            <w:highlight w:val="yellow"/>
            <w:lang w:val="en-US"/>
            <w:rPrChange w:id="119" w:author="Pratik Tuladhar" w:date="2017-12-16T14:27:00Z">
              <w:rPr>
                <w:lang w:val="en-US"/>
              </w:rPr>
            </w:rPrChange>
          </w:rPr>
          <w:t xml:space="preserve"> outcome of removing breadcrumbs</w:t>
        </w:r>
      </w:ins>
      <w:ins w:id="120" w:author="Authorised User" w:date="2017-12-14T12:39:00Z">
        <w:r w:rsidR="00E03550" w:rsidRPr="000A262D">
          <w:rPr>
            <w:highlight w:val="yellow"/>
            <w:lang w:val="en-US"/>
            <w:rPrChange w:id="121" w:author="Pratik Tuladhar" w:date="2017-12-16T14:27:00Z">
              <w:rPr>
                <w:lang w:val="en-US"/>
              </w:rPr>
            </w:rPrChange>
          </w:rPr>
          <w:t xml:space="preserve">. </w:t>
        </w:r>
      </w:ins>
      <w:ins w:id="122" w:author="Authorised User" w:date="2017-12-14T12:41:00Z">
        <w:r w:rsidR="00E03550" w:rsidRPr="000A262D">
          <w:rPr>
            <w:highlight w:val="yellow"/>
            <w:lang w:val="en-US"/>
            <w:rPrChange w:id="123" w:author="Pratik Tuladhar" w:date="2017-12-16T14:27:00Z">
              <w:rPr>
                <w:lang w:val="en-US"/>
              </w:rPr>
            </w:rPrChange>
          </w:rPr>
          <w:t>Also, u</w:t>
        </w:r>
      </w:ins>
      <w:ins w:id="124" w:author="Authorised User" w:date="2017-12-14T12:39:00Z">
        <w:r w:rsidR="00E03550" w:rsidRPr="000A262D">
          <w:rPr>
            <w:highlight w:val="yellow"/>
            <w:lang w:val="en-US"/>
            <w:rPrChange w:id="125" w:author="Pratik Tuladhar" w:date="2017-12-16T14:27:00Z">
              <w:rPr>
                <w:lang w:val="en-US"/>
              </w:rPr>
            </w:rPrChange>
          </w:rPr>
          <w:t xml:space="preserve">se </w:t>
        </w:r>
        <w:r w:rsidR="00E03550" w:rsidRPr="000A262D">
          <w:rPr>
            <w:rFonts w:ascii="Calibri" w:hAnsi="Calibri" w:cs="Calibri"/>
            <w:highlight w:val="yellow"/>
            <w:rPrChange w:id="126" w:author="Pratik Tuladhar" w:date="2017-12-16T14:27:00Z">
              <w:rPr>
                <w:rFonts w:ascii="Calibri" w:hAnsi="Calibri" w:cs="Calibri"/>
              </w:rPr>
            </w:rPrChange>
          </w:rPr>
          <w:t>» instead of |.</w:t>
        </w:r>
      </w:ins>
      <w:ins w:id="127" w:author="Ram Krishna Dumrakoti" w:date="2017-12-15T09:48:00Z">
        <w:r w:rsidR="00983BFA">
          <w:rPr>
            <w:rFonts w:ascii="Calibri" w:hAnsi="Calibri" w:cs="Calibri"/>
          </w:rPr>
          <w:t xml:space="preserve"> -- done</w:t>
        </w:r>
      </w:ins>
    </w:p>
    <w:p w:rsidR="008A2516" w:rsidRDefault="008A2516" w:rsidP="00610FA8">
      <w:pPr>
        <w:pStyle w:val="ListParagraph"/>
        <w:numPr>
          <w:ilvl w:val="0"/>
          <w:numId w:val="3"/>
        </w:numPr>
        <w:rPr>
          <w:ins w:id="128" w:author="Authorised User" w:date="2017-12-14T12:31:00Z"/>
          <w:lang w:val="en-US"/>
        </w:rPr>
      </w:pPr>
    </w:p>
    <w:p w:rsidR="00D60DD5" w:rsidRPr="00D60DD5" w:rsidRDefault="00D60DD5" w:rsidP="00D60DD5">
      <w:pPr>
        <w:pStyle w:val="ListParagraph"/>
        <w:numPr>
          <w:ilvl w:val="0"/>
          <w:numId w:val="3"/>
        </w:numPr>
        <w:rPr>
          <w:lang w:val="en-US"/>
        </w:rPr>
      </w:pPr>
      <w:r>
        <w:rPr>
          <w:lang w:val="en-US"/>
        </w:rPr>
        <w:t>To add “Return to Project</w:t>
      </w:r>
      <w:del w:id="129" w:author="Authorised User" w:date="2017-12-14T12:30:00Z">
        <w:r w:rsidDel="008A2516">
          <w:rPr>
            <w:lang w:val="en-US"/>
          </w:rPr>
          <w:delText>s</w:delText>
        </w:r>
      </w:del>
      <w:r>
        <w:rPr>
          <w:lang w:val="en-US"/>
        </w:rPr>
        <w:t xml:space="preserve"> List” menu option at the top of burger menu on the left, </w:t>
      </w:r>
      <w:r w:rsidRPr="001B717B">
        <w:rPr>
          <w:highlight w:val="yellow"/>
          <w:lang w:val="en-US"/>
          <w:rPrChange w:id="130" w:author="Authorised User" w:date="2017-12-14T12:49:00Z">
            <w:rPr>
              <w:lang w:val="en-US"/>
            </w:rPr>
          </w:rPrChange>
        </w:rPr>
        <w:t xml:space="preserve">to be differentiated from other menu options by using grey background and darker font </w:t>
      </w:r>
      <w:proofErr w:type="spellStart"/>
      <w:r w:rsidRPr="001B717B">
        <w:rPr>
          <w:highlight w:val="yellow"/>
          <w:lang w:val="en-US"/>
          <w:rPrChange w:id="131" w:author="Authorised User" w:date="2017-12-14T12:49:00Z">
            <w:rPr>
              <w:lang w:val="en-US"/>
            </w:rPr>
          </w:rPrChange>
        </w:rPr>
        <w:t>co</w:t>
      </w:r>
      <w:r w:rsidRPr="00307204">
        <w:rPr>
          <w:highlight w:val="yellow"/>
          <w:lang w:val="en-US"/>
          <w:rPrChange w:id="132" w:author="Authorised User" w:date="2017-12-14T08:06:00Z">
            <w:rPr>
              <w:lang w:val="en-US"/>
            </w:rPr>
          </w:rPrChange>
        </w:rPr>
        <w:t>lour</w:t>
      </w:r>
      <w:proofErr w:type="spellEnd"/>
      <w:r>
        <w:rPr>
          <w:lang w:val="en-US"/>
        </w:rPr>
        <w:t xml:space="preserve"> </w:t>
      </w:r>
      <w:ins w:id="133" w:author="Ram Krishna Dumrakoti" w:date="2017-12-15T16:06:00Z">
        <w:r w:rsidR="003B579C">
          <w:rPr>
            <w:lang w:val="en-US"/>
          </w:rPr>
          <w:t xml:space="preserve">-- </w:t>
        </w:r>
        <w:r w:rsidR="003B579C">
          <w:rPr>
            <w:lang w:val="en-US"/>
          </w:rPr>
          <w:lastRenderedPageBreak/>
          <w:t>done</w:t>
        </w:r>
      </w:ins>
      <w:r w:rsidRPr="008A2E80">
        <w:rPr>
          <w:noProof/>
          <w:lang w:val="en-US"/>
        </w:rPr>
        <w:drawing>
          <wp:inline distT="0" distB="0" distL="0" distR="0" wp14:anchorId="32B7A720" wp14:editId="4A93491F">
            <wp:extent cx="5328000" cy="2866274"/>
            <wp:effectExtent l="0" t="0" r="6350" b="0"/>
            <wp:docPr id="1" name="Picture 1" descr="cid:image001.png@01D3703C.A9CF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703C.A9CF735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328000" cy="2866274"/>
                    </a:xfrm>
                    <a:prstGeom prst="rect">
                      <a:avLst/>
                    </a:prstGeom>
                    <a:noFill/>
                    <a:ln>
                      <a:noFill/>
                    </a:ln>
                  </pic:spPr>
                </pic:pic>
              </a:graphicData>
            </a:graphic>
          </wp:inline>
        </w:drawing>
      </w:r>
    </w:p>
    <w:p w:rsidR="00610FA8" w:rsidRPr="000A262D" w:rsidRDefault="00610FA8" w:rsidP="00610FA8">
      <w:pPr>
        <w:pStyle w:val="ListParagraph"/>
        <w:numPr>
          <w:ilvl w:val="0"/>
          <w:numId w:val="3"/>
        </w:numPr>
        <w:rPr>
          <w:highlight w:val="green"/>
          <w:lang w:val="en-US"/>
          <w:rPrChange w:id="134" w:author="Pratik Tuladhar" w:date="2017-12-16T14:29:00Z">
            <w:rPr>
              <w:lang w:val="en-US"/>
            </w:rPr>
          </w:rPrChange>
        </w:rPr>
      </w:pPr>
      <w:r w:rsidRPr="000A262D">
        <w:rPr>
          <w:highlight w:val="green"/>
          <w:lang w:val="en-US"/>
          <w:rPrChange w:id="135" w:author="Pratik Tuladhar" w:date="2017-12-16T14:29:00Z">
            <w:rPr>
              <w:lang w:val="en-US"/>
            </w:rPr>
          </w:rPrChange>
        </w:rPr>
        <w:t>“</w:t>
      </w:r>
      <w:r w:rsidR="00827AE8" w:rsidRPr="000A262D">
        <w:rPr>
          <w:highlight w:val="green"/>
          <w:lang w:val="en-US"/>
          <w:rPrChange w:id="136" w:author="Pratik Tuladhar" w:date="2017-12-16T14:29:00Z">
            <w:rPr>
              <w:lang w:val="en-US"/>
            </w:rPr>
          </w:rPrChange>
        </w:rPr>
        <w:t>PROJECT CODE</w:t>
      </w:r>
      <w:r w:rsidRPr="000A262D">
        <w:rPr>
          <w:highlight w:val="green"/>
          <w:lang w:val="en-US"/>
          <w:rPrChange w:id="137" w:author="Pratik Tuladhar" w:date="2017-12-16T14:29:00Z">
            <w:rPr>
              <w:lang w:val="en-US"/>
            </w:rPr>
          </w:rPrChange>
        </w:rPr>
        <w:t>” to be changed to “</w:t>
      </w:r>
      <w:r w:rsidR="00827AE8" w:rsidRPr="000A262D">
        <w:rPr>
          <w:color w:val="FF0000"/>
          <w:highlight w:val="green"/>
          <w:lang w:val="en-US"/>
          <w:rPrChange w:id="138" w:author="Pratik Tuladhar" w:date="2017-12-16T14:29:00Z">
            <w:rPr>
              <w:color w:val="FF0000"/>
              <w:lang w:val="en-US"/>
            </w:rPr>
          </w:rPrChange>
        </w:rPr>
        <w:t>Project No.</w:t>
      </w:r>
      <w:r w:rsidRPr="000A262D">
        <w:rPr>
          <w:highlight w:val="green"/>
          <w:lang w:val="en-US"/>
          <w:rPrChange w:id="139" w:author="Pratik Tuladhar" w:date="2017-12-16T14:29:00Z">
            <w:rPr>
              <w:lang w:val="en-US"/>
            </w:rPr>
          </w:rPrChange>
        </w:rPr>
        <w:t>”</w:t>
      </w:r>
      <w:ins w:id="140" w:author="Authorised User" w:date="2017-12-14T08:40:00Z">
        <w:r w:rsidR="009E7582" w:rsidRPr="000A262D">
          <w:rPr>
            <w:highlight w:val="green"/>
            <w:lang w:val="en-US"/>
            <w:rPrChange w:id="141" w:author="Pratik Tuladhar" w:date="2017-12-16T14:29:00Z">
              <w:rPr>
                <w:lang w:val="en-US"/>
              </w:rPr>
            </w:rPrChange>
          </w:rPr>
          <w:t xml:space="preserve"> No full capitalization.</w:t>
        </w:r>
      </w:ins>
      <w:ins w:id="142" w:author="Ram Krishna Dumrakoti" w:date="2017-12-14T14:58:00Z">
        <w:r w:rsidR="00C13063" w:rsidRPr="000A262D">
          <w:rPr>
            <w:highlight w:val="green"/>
            <w:lang w:val="en-US"/>
            <w:rPrChange w:id="143" w:author="Pratik Tuladhar" w:date="2017-12-16T14:29:00Z">
              <w:rPr>
                <w:lang w:val="en-US"/>
              </w:rPr>
            </w:rPrChange>
          </w:rPr>
          <w:t xml:space="preserve"> -- done</w:t>
        </w:r>
      </w:ins>
    </w:p>
    <w:p w:rsidR="00827AE8" w:rsidRPr="000A262D" w:rsidDel="00307204" w:rsidRDefault="00827AE8" w:rsidP="00610FA8">
      <w:pPr>
        <w:pStyle w:val="ListParagraph"/>
        <w:numPr>
          <w:ilvl w:val="0"/>
          <w:numId w:val="3"/>
        </w:numPr>
        <w:rPr>
          <w:del w:id="144" w:author="Authorised User" w:date="2017-12-14T08:06:00Z"/>
          <w:highlight w:val="green"/>
          <w:lang w:val="en-US"/>
          <w:rPrChange w:id="145" w:author="Pratik Tuladhar" w:date="2017-12-16T14:34:00Z">
            <w:rPr>
              <w:del w:id="146" w:author="Authorised User" w:date="2017-12-14T08:06:00Z"/>
              <w:lang w:val="en-US"/>
            </w:rPr>
          </w:rPrChange>
        </w:rPr>
      </w:pPr>
      <w:del w:id="147" w:author="Authorised User" w:date="2017-12-14T08:06:00Z">
        <w:r w:rsidRPr="000A262D" w:rsidDel="00307204">
          <w:rPr>
            <w:highlight w:val="green"/>
            <w:lang w:val="en-US"/>
            <w:rPrChange w:id="148" w:author="Pratik Tuladhar" w:date="2017-12-16T14:34:00Z">
              <w:rPr>
                <w:lang w:val="en-US"/>
              </w:rPr>
            </w:rPrChange>
          </w:rPr>
          <w:delText>“Project No.: …” font colour to be changed to black</w:delText>
        </w:r>
      </w:del>
    </w:p>
    <w:p w:rsidR="00827AE8" w:rsidRPr="000A262D" w:rsidDel="00307204" w:rsidRDefault="00827AE8" w:rsidP="00827AE8">
      <w:pPr>
        <w:pStyle w:val="ListParagraph"/>
        <w:numPr>
          <w:ilvl w:val="0"/>
          <w:numId w:val="3"/>
        </w:numPr>
        <w:rPr>
          <w:del w:id="149" w:author="Authorised User" w:date="2017-12-14T08:06:00Z"/>
          <w:highlight w:val="green"/>
          <w:lang w:val="en-US"/>
          <w:rPrChange w:id="150" w:author="Pratik Tuladhar" w:date="2017-12-16T14:34:00Z">
            <w:rPr>
              <w:del w:id="151" w:author="Authorised User" w:date="2017-12-14T08:06:00Z"/>
              <w:lang w:val="en-US"/>
            </w:rPr>
          </w:rPrChange>
        </w:rPr>
      </w:pPr>
      <w:del w:id="152" w:author="Authorised User" w:date="2017-12-14T08:06:00Z">
        <w:r w:rsidRPr="000A262D" w:rsidDel="00307204">
          <w:rPr>
            <w:highlight w:val="green"/>
            <w:lang w:val="en-US"/>
            <w:rPrChange w:id="153" w:author="Pratik Tuladhar" w:date="2017-12-16T14:34:00Z">
              <w:rPr>
                <w:lang w:val="en-US"/>
              </w:rPr>
            </w:rPrChange>
          </w:rPr>
          <w:delText>“Sitename” to be changed to “</w:delText>
        </w:r>
        <w:r w:rsidRPr="000A262D" w:rsidDel="00307204">
          <w:rPr>
            <w:color w:val="FF0000"/>
            <w:highlight w:val="green"/>
            <w:lang w:val="en-US"/>
            <w:rPrChange w:id="154" w:author="Pratik Tuladhar" w:date="2017-12-16T14:34:00Z">
              <w:rPr>
                <w:color w:val="FF0000"/>
                <w:lang w:val="en-US"/>
              </w:rPr>
            </w:rPrChange>
          </w:rPr>
          <w:delText>Site Name</w:delText>
        </w:r>
        <w:r w:rsidRPr="000A262D" w:rsidDel="00307204">
          <w:rPr>
            <w:highlight w:val="green"/>
            <w:lang w:val="en-US"/>
            <w:rPrChange w:id="155" w:author="Pratik Tuladhar" w:date="2017-12-16T14:34:00Z">
              <w:rPr>
                <w:lang w:val="en-US"/>
              </w:rPr>
            </w:rPrChange>
          </w:rPr>
          <w:delText>”</w:delText>
        </w:r>
      </w:del>
    </w:p>
    <w:p w:rsidR="00D60DD5" w:rsidRPr="000A262D" w:rsidDel="00307204" w:rsidRDefault="00D60DD5" w:rsidP="00D60DD5">
      <w:pPr>
        <w:pStyle w:val="ListParagraph"/>
        <w:numPr>
          <w:ilvl w:val="0"/>
          <w:numId w:val="3"/>
        </w:numPr>
        <w:rPr>
          <w:del w:id="156" w:author="Authorised User" w:date="2017-12-14T08:06:00Z"/>
          <w:highlight w:val="green"/>
          <w:lang w:val="en-US"/>
          <w:rPrChange w:id="157" w:author="Pratik Tuladhar" w:date="2017-12-16T14:34:00Z">
            <w:rPr>
              <w:del w:id="158" w:author="Authorised User" w:date="2017-12-14T08:06:00Z"/>
              <w:lang w:val="en-US"/>
            </w:rPr>
          </w:rPrChange>
        </w:rPr>
      </w:pPr>
      <w:del w:id="159" w:author="Authorised User" w:date="2017-12-14T08:06:00Z">
        <w:r w:rsidRPr="000A262D" w:rsidDel="00307204">
          <w:rPr>
            <w:highlight w:val="green"/>
            <w:lang w:val="en-US"/>
            <w:rPrChange w:id="160" w:author="Pratik Tuladhar" w:date="2017-12-16T14:34:00Z">
              <w:rPr>
                <w:lang w:val="en-US"/>
              </w:rPr>
            </w:rPrChange>
          </w:rPr>
          <w:delText>“Home” to be changed to “</w:delText>
        </w:r>
        <w:r w:rsidRPr="000A262D" w:rsidDel="00307204">
          <w:rPr>
            <w:color w:val="FF0000"/>
            <w:highlight w:val="green"/>
            <w:lang w:val="en-US"/>
            <w:rPrChange w:id="161" w:author="Pratik Tuladhar" w:date="2017-12-16T14:34:00Z">
              <w:rPr>
                <w:color w:val="FF0000"/>
                <w:lang w:val="en-US"/>
              </w:rPr>
            </w:rPrChange>
          </w:rPr>
          <w:delText>Project Overview</w:delText>
        </w:r>
        <w:r w:rsidRPr="000A262D" w:rsidDel="00307204">
          <w:rPr>
            <w:highlight w:val="green"/>
            <w:lang w:val="en-US"/>
            <w:rPrChange w:id="162" w:author="Pratik Tuladhar" w:date="2017-12-16T14:34:00Z">
              <w:rPr>
                <w:lang w:val="en-US"/>
              </w:rPr>
            </w:rPrChange>
          </w:rPr>
          <w:delText>”</w:delText>
        </w:r>
      </w:del>
    </w:p>
    <w:p w:rsidR="00827AE8" w:rsidRPr="000A262D" w:rsidDel="00307204" w:rsidRDefault="00827AE8" w:rsidP="00827AE8">
      <w:pPr>
        <w:pStyle w:val="ListParagraph"/>
        <w:numPr>
          <w:ilvl w:val="0"/>
          <w:numId w:val="3"/>
        </w:numPr>
        <w:rPr>
          <w:del w:id="163" w:author="Authorised User" w:date="2017-12-14T08:06:00Z"/>
          <w:highlight w:val="green"/>
          <w:lang w:val="en-US"/>
          <w:rPrChange w:id="164" w:author="Pratik Tuladhar" w:date="2017-12-16T14:34:00Z">
            <w:rPr>
              <w:del w:id="165" w:author="Authorised User" w:date="2017-12-14T08:06:00Z"/>
              <w:lang w:val="en-US"/>
            </w:rPr>
          </w:rPrChange>
        </w:rPr>
      </w:pPr>
      <w:del w:id="166" w:author="Authorised User" w:date="2017-12-14T08:06:00Z">
        <w:r w:rsidRPr="000A262D" w:rsidDel="00307204">
          <w:rPr>
            <w:highlight w:val="green"/>
            <w:lang w:val="en-US"/>
            <w:rPrChange w:id="167" w:author="Pratik Tuladhar" w:date="2017-12-16T14:34:00Z">
              <w:rPr>
                <w:lang w:val="en-US"/>
              </w:rPr>
            </w:rPrChange>
          </w:rPr>
          <w:delText>“</w:delText>
        </w:r>
        <w:r w:rsidR="008B4408" w:rsidRPr="000A262D" w:rsidDel="00307204">
          <w:rPr>
            <w:highlight w:val="green"/>
            <w:lang w:val="en-US"/>
            <w:rPrChange w:id="168" w:author="Pratik Tuladhar" w:date="2017-12-16T14:34:00Z">
              <w:rPr>
                <w:lang w:val="en-US"/>
              </w:rPr>
            </w:rPrChange>
          </w:rPr>
          <w:delText>Create/Update Record</w:delText>
        </w:r>
        <w:r w:rsidRPr="000A262D" w:rsidDel="00307204">
          <w:rPr>
            <w:highlight w:val="green"/>
            <w:lang w:val="en-US"/>
            <w:rPrChange w:id="169" w:author="Pratik Tuladhar" w:date="2017-12-16T14:34:00Z">
              <w:rPr>
                <w:lang w:val="en-US"/>
              </w:rPr>
            </w:rPrChange>
          </w:rPr>
          <w:delText>” to be changed to “</w:delText>
        </w:r>
        <w:r w:rsidR="008B4408" w:rsidRPr="000A262D" w:rsidDel="00307204">
          <w:rPr>
            <w:highlight w:val="green"/>
            <w:lang w:val="en-US"/>
            <w:rPrChange w:id="170" w:author="Pratik Tuladhar" w:date="2017-12-16T14:34:00Z">
              <w:rPr>
                <w:lang w:val="en-US"/>
              </w:rPr>
            </w:rPrChange>
          </w:rPr>
          <w:delText>Create/Update Record</w:delText>
        </w:r>
        <w:r w:rsidR="008B4408" w:rsidRPr="000A262D" w:rsidDel="00307204">
          <w:rPr>
            <w:color w:val="FF0000"/>
            <w:highlight w:val="green"/>
            <w:lang w:val="en-US"/>
            <w:rPrChange w:id="171" w:author="Pratik Tuladhar" w:date="2017-12-16T14:34:00Z">
              <w:rPr>
                <w:color w:val="FF0000"/>
                <w:lang w:val="en-US"/>
              </w:rPr>
            </w:rPrChange>
          </w:rPr>
          <w:delText>s</w:delText>
        </w:r>
        <w:r w:rsidRPr="000A262D" w:rsidDel="00307204">
          <w:rPr>
            <w:highlight w:val="green"/>
            <w:lang w:val="en-US"/>
            <w:rPrChange w:id="172" w:author="Pratik Tuladhar" w:date="2017-12-16T14:34:00Z">
              <w:rPr>
                <w:lang w:val="en-US"/>
              </w:rPr>
            </w:rPrChange>
          </w:rPr>
          <w:delText>”</w:delText>
        </w:r>
      </w:del>
    </w:p>
    <w:p w:rsidR="008B4408" w:rsidRPr="000A262D" w:rsidDel="00307204" w:rsidRDefault="008B4408" w:rsidP="008B4408">
      <w:pPr>
        <w:pStyle w:val="ListParagraph"/>
        <w:numPr>
          <w:ilvl w:val="0"/>
          <w:numId w:val="3"/>
        </w:numPr>
        <w:rPr>
          <w:del w:id="173" w:author="Authorised User" w:date="2017-12-14T08:06:00Z"/>
          <w:highlight w:val="green"/>
          <w:lang w:val="en-US"/>
          <w:rPrChange w:id="174" w:author="Pratik Tuladhar" w:date="2017-12-16T14:34:00Z">
            <w:rPr>
              <w:del w:id="175" w:author="Authorised User" w:date="2017-12-14T08:06:00Z"/>
              <w:lang w:val="en-US"/>
            </w:rPr>
          </w:rPrChange>
        </w:rPr>
      </w:pPr>
      <w:del w:id="176" w:author="Authorised User" w:date="2017-12-14T08:06:00Z">
        <w:r w:rsidRPr="000A262D" w:rsidDel="00307204">
          <w:rPr>
            <w:highlight w:val="green"/>
            <w:lang w:val="en-US"/>
            <w:rPrChange w:id="177" w:author="Pratik Tuladhar" w:date="2017-12-16T14:34:00Z">
              <w:rPr>
                <w:lang w:val="en-US"/>
              </w:rPr>
            </w:rPrChange>
          </w:rPr>
          <w:delText>“Recommendation” to be changed to “Recommendation</w:delText>
        </w:r>
        <w:r w:rsidRPr="000A262D" w:rsidDel="00307204">
          <w:rPr>
            <w:color w:val="FF0000"/>
            <w:highlight w:val="green"/>
            <w:lang w:val="en-US"/>
            <w:rPrChange w:id="178" w:author="Pratik Tuladhar" w:date="2017-12-16T14:34:00Z">
              <w:rPr>
                <w:color w:val="FF0000"/>
                <w:lang w:val="en-US"/>
              </w:rPr>
            </w:rPrChange>
          </w:rPr>
          <w:delText>s</w:delText>
        </w:r>
        <w:r w:rsidRPr="000A262D" w:rsidDel="00307204">
          <w:rPr>
            <w:highlight w:val="green"/>
            <w:lang w:val="en-US"/>
            <w:rPrChange w:id="179" w:author="Pratik Tuladhar" w:date="2017-12-16T14:34:00Z">
              <w:rPr>
                <w:lang w:val="en-US"/>
              </w:rPr>
            </w:rPrChange>
          </w:rPr>
          <w:delText>”</w:delText>
        </w:r>
      </w:del>
    </w:p>
    <w:p w:rsidR="00827AE8" w:rsidRPr="000A262D" w:rsidDel="00307204" w:rsidRDefault="00827AE8" w:rsidP="00610FA8">
      <w:pPr>
        <w:pStyle w:val="ListParagraph"/>
        <w:numPr>
          <w:ilvl w:val="0"/>
          <w:numId w:val="3"/>
        </w:numPr>
        <w:rPr>
          <w:del w:id="180" w:author="Authorised User" w:date="2017-12-14T08:06:00Z"/>
          <w:highlight w:val="green"/>
          <w:lang w:val="en-US"/>
          <w:rPrChange w:id="181" w:author="Pratik Tuladhar" w:date="2017-12-16T14:34:00Z">
            <w:rPr>
              <w:del w:id="182" w:author="Authorised User" w:date="2017-12-14T08:06:00Z"/>
              <w:lang w:val="en-US"/>
            </w:rPr>
          </w:rPrChange>
        </w:rPr>
      </w:pPr>
      <w:del w:id="183" w:author="Authorised User" w:date="2017-12-14T08:06:00Z">
        <w:r w:rsidRPr="000A262D" w:rsidDel="00307204">
          <w:rPr>
            <w:highlight w:val="green"/>
            <w:lang w:val="en-US"/>
            <w:rPrChange w:id="184" w:author="Pratik Tuladhar" w:date="2017-12-16T14:34:00Z">
              <w:rPr>
                <w:lang w:val="en-US"/>
              </w:rPr>
            </w:rPrChange>
          </w:rPr>
          <w:delText>Font size increase for “To start with your Barrier Analysis…”</w:delText>
        </w:r>
      </w:del>
    </w:p>
    <w:p w:rsidR="00827AE8" w:rsidRPr="000A262D" w:rsidDel="00307204" w:rsidRDefault="00827AE8" w:rsidP="00827AE8">
      <w:pPr>
        <w:pStyle w:val="ListParagraph"/>
        <w:numPr>
          <w:ilvl w:val="0"/>
          <w:numId w:val="3"/>
        </w:numPr>
        <w:rPr>
          <w:del w:id="185" w:author="Authorised User" w:date="2017-12-14T08:06:00Z"/>
          <w:highlight w:val="green"/>
          <w:lang w:val="en-US"/>
          <w:rPrChange w:id="186" w:author="Pratik Tuladhar" w:date="2017-12-16T14:34:00Z">
            <w:rPr>
              <w:del w:id="187" w:author="Authorised User" w:date="2017-12-14T08:06:00Z"/>
              <w:lang w:val="en-US"/>
            </w:rPr>
          </w:rPrChange>
        </w:rPr>
      </w:pPr>
      <w:del w:id="188" w:author="Authorised User" w:date="2017-12-14T08:06:00Z">
        <w:r w:rsidRPr="000A262D" w:rsidDel="00307204">
          <w:rPr>
            <w:highlight w:val="green"/>
            <w:lang w:val="en-US"/>
            <w:rPrChange w:id="189" w:author="Pratik Tuladhar" w:date="2017-12-16T14:34:00Z">
              <w:rPr>
                <w:lang w:val="en-US"/>
              </w:rPr>
            </w:rPrChange>
          </w:rPr>
          <w:delText>“To start with your Barrier Analysis…” font colour to be changed to black</w:delText>
        </w:r>
      </w:del>
    </w:p>
    <w:p w:rsidR="00DD36BD" w:rsidRPr="008A2E80" w:rsidRDefault="00DD36BD" w:rsidP="008B4408">
      <w:pPr>
        <w:pStyle w:val="ListParagraph"/>
        <w:numPr>
          <w:ilvl w:val="0"/>
          <w:numId w:val="3"/>
        </w:numPr>
        <w:rPr>
          <w:lang w:val="en-US"/>
        </w:rPr>
      </w:pPr>
      <w:r w:rsidRPr="000A262D">
        <w:rPr>
          <w:highlight w:val="green"/>
          <w:lang w:val="en-US"/>
          <w:rPrChange w:id="190" w:author="Pratik Tuladhar" w:date="2017-12-16T14:34:00Z">
            <w:rPr>
              <w:lang w:val="en-US"/>
            </w:rPr>
          </w:rPrChange>
        </w:rPr>
        <w:t xml:space="preserve">Browser scrollbar should not be </w:t>
      </w:r>
      <w:r w:rsidR="00D60DD5" w:rsidRPr="000A262D">
        <w:rPr>
          <w:highlight w:val="green"/>
          <w:lang w:val="en-US"/>
          <w:rPrChange w:id="191" w:author="Pratik Tuladhar" w:date="2017-12-16T14:34:00Z">
            <w:rPr>
              <w:lang w:val="en-US"/>
            </w:rPr>
          </w:rPrChange>
        </w:rPr>
        <w:t>enabled</w:t>
      </w:r>
      <w:r w:rsidR="00F86B0A" w:rsidRPr="000A262D">
        <w:rPr>
          <w:highlight w:val="green"/>
          <w:lang w:val="en-US"/>
          <w:rPrChange w:id="192" w:author="Pratik Tuladhar" w:date="2017-12-16T14:34:00Z">
            <w:rPr>
              <w:lang w:val="en-US"/>
            </w:rPr>
          </w:rPrChange>
        </w:rPr>
        <w:t xml:space="preserve"> – sizing issue</w:t>
      </w:r>
      <w:r w:rsidR="00D60DD5" w:rsidRPr="000A262D">
        <w:rPr>
          <w:highlight w:val="green"/>
          <w:lang w:val="en-US"/>
          <w:rPrChange w:id="193" w:author="Pratik Tuladhar" w:date="2017-12-16T14:34:00Z">
            <w:rPr>
              <w:lang w:val="en-US"/>
            </w:rPr>
          </w:rPrChange>
        </w:rPr>
        <w:t xml:space="preserve"> when project name requires 2 lines wi</w:t>
      </w:r>
      <w:ins w:id="194" w:author="Authorised User" w:date="2017-12-14T08:06:00Z">
        <w:r w:rsidR="00307204" w:rsidRPr="000A262D">
          <w:rPr>
            <w:highlight w:val="green"/>
            <w:lang w:val="en-US"/>
            <w:rPrChange w:id="195" w:author="Pratik Tuladhar" w:date="2017-12-16T14:34:00Z">
              <w:rPr>
                <w:lang w:val="en-US"/>
              </w:rPr>
            </w:rPrChange>
          </w:rPr>
          <w:t>l</w:t>
        </w:r>
      </w:ins>
      <w:r w:rsidR="00D60DD5" w:rsidRPr="000A262D">
        <w:rPr>
          <w:highlight w:val="green"/>
          <w:lang w:val="en-US"/>
          <w:rPrChange w:id="196" w:author="Pratik Tuladhar" w:date="2017-12-16T14:34:00Z">
            <w:rPr>
              <w:lang w:val="en-US"/>
            </w:rPr>
          </w:rPrChange>
        </w:rPr>
        <w:t>l increases thickness of blue area</w:t>
      </w:r>
      <w:ins w:id="197" w:author="Ram Krishna Dumrakoti" w:date="2017-12-14T14:58:00Z">
        <w:r w:rsidR="00C13063" w:rsidRPr="000A262D">
          <w:rPr>
            <w:highlight w:val="green"/>
            <w:lang w:val="en-US"/>
            <w:rPrChange w:id="198" w:author="Pratik Tuladhar" w:date="2017-12-16T14:34:00Z">
              <w:rPr>
                <w:lang w:val="en-US"/>
              </w:rPr>
            </w:rPrChange>
          </w:rPr>
          <w:t xml:space="preserve"> – done</w:t>
        </w:r>
        <w:r w:rsidR="00C13063">
          <w:rPr>
            <w:lang w:val="en-US"/>
          </w:rPr>
          <w:t xml:space="preserve"> </w:t>
        </w:r>
      </w:ins>
    </w:p>
    <w:p w:rsidR="00307204" w:rsidRPr="004F2871" w:rsidRDefault="00F7191D" w:rsidP="003553B6">
      <w:pPr>
        <w:pStyle w:val="ListParagraph"/>
        <w:numPr>
          <w:ilvl w:val="0"/>
          <w:numId w:val="3"/>
        </w:numPr>
        <w:rPr>
          <w:ins w:id="199" w:author="Authorised User" w:date="2017-12-14T08:10:00Z"/>
          <w:highlight w:val="yellow"/>
          <w:lang w:val="en-US"/>
          <w:rPrChange w:id="200" w:author="Pratik Tuladhar" w:date="2017-12-16T14:36:00Z">
            <w:rPr>
              <w:ins w:id="201" w:author="Authorised User" w:date="2017-12-14T08:10:00Z"/>
              <w:lang w:val="en-US"/>
            </w:rPr>
          </w:rPrChange>
        </w:rPr>
      </w:pPr>
      <w:del w:id="202" w:author="Authorised User" w:date="2017-12-14T08:17:00Z">
        <w:r w:rsidRPr="004F2871" w:rsidDel="0095250A">
          <w:rPr>
            <w:highlight w:val="yellow"/>
            <w:lang w:val="en-US"/>
            <w:rPrChange w:id="203" w:author="Pratik Tuladhar" w:date="2017-12-16T14:36:00Z">
              <w:rPr>
                <w:lang w:val="en-US"/>
              </w:rPr>
            </w:rPrChange>
          </w:rPr>
          <w:delText>“START ANALYSIS” button to be un-bold</w:delText>
        </w:r>
      </w:del>
      <w:ins w:id="204" w:author="Authorised User" w:date="2017-12-14T08:07:00Z">
        <w:r w:rsidR="00307204" w:rsidRPr="004F2871">
          <w:rPr>
            <w:highlight w:val="yellow"/>
            <w:lang w:val="en-US"/>
            <w:rPrChange w:id="205" w:author="Pratik Tuladhar" w:date="2017-12-16T14:36:00Z">
              <w:rPr>
                <w:lang w:val="en-US"/>
              </w:rPr>
            </w:rPrChange>
          </w:rPr>
          <w:t>Mouse over settings symbol: tooltip “</w:t>
        </w:r>
      </w:ins>
      <w:ins w:id="206" w:author="Authorised User" w:date="2017-12-14T08:08:00Z">
        <w:r w:rsidR="00307204" w:rsidRPr="004F2871">
          <w:rPr>
            <w:highlight w:val="yellow"/>
            <w:lang w:val="en-US"/>
            <w:rPrChange w:id="207" w:author="Pratik Tuladhar" w:date="2017-12-16T14:36:00Z">
              <w:rPr>
                <w:lang w:val="en-US"/>
              </w:rPr>
            </w:rPrChange>
          </w:rPr>
          <w:t>Setting</w:t>
        </w:r>
      </w:ins>
      <w:ins w:id="208" w:author="Authorised User" w:date="2017-12-14T08:07:00Z">
        <w:r w:rsidR="00307204" w:rsidRPr="004F2871">
          <w:rPr>
            <w:highlight w:val="yellow"/>
            <w:lang w:val="en-US"/>
            <w:rPrChange w:id="209" w:author="Pratik Tuladhar" w:date="2017-12-16T14:36:00Z">
              <w:rPr>
                <w:lang w:val="en-US"/>
              </w:rPr>
            </w:rPrChange>
          </w:rPr>
          <w:t>s”</w:t>
        </w:r>
      </w:ins>
      <w:ins w:id="210" w:author="Ram Krishna Dumrakoti" w:date="2017-12-15T09:52:00Z">
        <w:r w:rsidR="00983BFA" w:rsidRPr="004F2871">
          <w:rPr>
            <w:highlight w:val="yellow"/>
            <w:lang w:val="en-US"/>
            <w:rPrChange w:id="211" w:author="Pratik Tuladhar" w:date="2017-12-16T14:36:00Z">
              <w:rPr>
                <w:lang w:val="en-US"/>
              </w:rPr>
            </w:rPrChange>
          </w:rPr>
          <w:t xml:space="preserve"> -- done</w:t>
        </w:r>
      </w:ins>
    </w:p>
    <w:p w:rsidR="0095250A" w:rsidRPr="004F2871" w:rsidRDefault="00307204" w:rsidP="003553B6">
      <w:pPr>
        <w:pStyle w:val="ListParagraph"/>
        <w:numPr>
          <w:ilvl w:val="0"/>
          <w:numId w:val="3"/>
        </w:numPr>
        <w:rPr>
          <w:ins w:id="212" w:author="Authorised User" w:date="2017-12-14T08:10:00Z"/>
          <w:highlight w:val="yellow"/>
          <w:lang w:val="en-US"/>
          <w:rPrChange w:id="213" w:author="Pratik Tuladhar" w:date="2017-12-16T14:37:00Z">
            <w:rPr>
              <w:ins w:id="214" w:author="Authorised User" w:date="2017-12-14T08:10:00Z"/>
              <w:lang w:val="en-US"/>
            </w:rPr>
          </w:rPrChange>
        </w:rPr>
      </w:pPr>
      <w:ins w:id="215" w:author="Authorised User" w:date="2017-12-14T08:10:00Z">
        <w:r w:rsidRPr="004F2871">
          <w:rPr>
            <w:highlight w:val="yellow"/>
            <w:lang w:val="en-US"/>
            <w:rPrChange w:id="216" w:author="Pratik Tuladhar" w:date="2017-12-16T14:37:00Z">
              <w:rPr>
                <w:lang w:val="en-US"/>
              </w:rPr>
            </w:rPrChange>
          </w:rPr>
          <w:t>In Norwegian and Swedish, language names to be Capitalized</w:t>
        </w:r>
      </w:ins>
      <w:ins w:id="217" w:author="Ram Krishna Dumrakoti" w:date="2017-12-15T09:54:00Z">
        <w:r w:rsidR="00983BFA" w:rsidRPr="004F2871">
          <w:rPr>
            <w:highlight w:val="yellow"/>
            <w:lang w:val="en-US"/>
            <w:rPrChange w:id="218" w:author="Pratik Tuladhar" w:date="2017-12-16T14:37:00Z">
              <w:rPr>
                <w:lang w:val="en-US"/>
              </w:rPr>
            </w:rPrChange>
          </w:rPr>
          <w:t xml:space="preserve"> -- done</w:t>
        </w:r>
      </w:ins>
    </w:p>
    <w:p w:rsidR="00307204" w:rsidRDefault="00307204">
      <w:pPr>
        <w:pStyle w:val="ListParagraph"/>
        <w:rPr>
          <w:ins w:id="219" w:author="Authorised User" w:date="2017-12-14T08:12:00Z"/>
          <w:noProof/>
          <w:lang w:eastAsia="en-GB"/>
        </w:rPr>
        <w:pPrChange w:id="220" w:author="Authorised User" w:date="2017-12-14T08:10:00Z">
          <w:pPr>
            <w:pStyle w:val="ListParagraph"/>
            <w:numPr>
              <w:numId w:val="3"/>
            </w:numPr>
            <w:ind w:hanging="360"/>
          </w:pPr>
        </w:pPrChange>
      </w:pPr>
      <w:ins w:id="221" w:author="Authorised User" w:date="2017-12-14T08:11:00Z">
        <w:r>
          <w:rPr>
            <w:noProof/>
            <w:lang w:val="en-US"/>
          </w:rPr>
          <w:drawing>
            <wp:inline distT="0" distB="0" distL="0" distR="0" wp14:anchorId="1CB167FE" wp14:editId="62E37F40">
              <wp:extent cx="797746" cy="1440000"/>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97746" cy="1440000"/>
                      </a:xfrm>
                      <a:prstGeom prst="rect">
                        <a:avLst/>
                      </a:prstGeom>
                    </pic:spPr>
                  </pic:pic>
                </a:graphicData>
              </a:graphic>
            </wp:inline>
          </w:drawing>
        </w:r>
        <w:r>
          <w:rPr>
            <w:noProof/>
            <w:lang w:eastAsia="en-GB"/>
          </w:rPr>
          <w:t xml:space="preserve"> </w:t>
        </w:r>
      </w:ins>
      <w:ins w:id="222" w:author="Authorised User" w:date="2017-12-14T08:10:00Z">
        <w:r>
          <w:rPr>
            <w:noProof/>
            <w:lang w:val="en-US"/>
          </w:rPr>
          <w:drawing>
            <wp:inline distT="0" distB="0" distL="0" distR="0" wp14:anchorId="07ACB8C1" wp14:editId="08388634">
              <wp:extent cx="802286"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02286" cy="1440000"/>
                      </a:xfrm>
                      <a:prstGeom prst="rect">
                        <a:avLst/>
                      </a:prstGeom>
                    </pic:spPr>
                  </pic:pic>
                </a:graphicData>
              </a:graphic>
            </wp:inline>
          </w:drawing>
        </w:r>
        <w:r w:rsidRPr="00307204">
          <w:rPr>
            <w:noProof/>
            <w:lang w:eastAsia="en-GB"/>
          </w:rPr>
          <w:t xml:space="preserve"> </w:t>
        </w:r>
        <w:r>
          <w:rPr>
            <w:noProof/>
            <w:lang w:val="en-US"/>
          </w:rPr>
          <w:drawing>
            <wp:inline distT="0" distB="0" distL="0" distR="0" wp14:anchorId="016FBEEF" wp14:editId="10C2C41D">
              <wp:extent cx="798484" cy="1440000"/>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98484" cy="1440000"/>
                      </a:xfrm>
                      <a:prstGeom prst="rect">
                        <a:avLst/>
                      </a:prstGeom>
                    </pic:spPr>
                  </pic:pic>
                </a:graphicData>
              </a:graphic>
            </wp:inline>
          </w:drawing>
        </w:r>
      </w:ins>
    </w:p>
    <w:p w:rsidR="0095250A" w:rsidRPr="003553B6" w:rsidDel="009D641D" w:rsidRDefault="009D641D">
      <w:pPr>
        <w:pStyle w:val="ListParagraph"/>
        <w:rPr>
          <w:del w:id="223" w:author="Authorised User" w:date="2017-12-14T11:32:00Z"/>
          <w:lang w:val="en-US"/>
        </w:rPr>
        <w:pPrChange w:id="224" w:author="Authorised User" w:date="2017-12-14T08:12:00Z">
          <w:pPr>
            <w:pStyle w:val="ListParagraph"/>
            <w:numPr>
              <w:numId w:val="3"/>
            </w:numPr>
            <w:ind w:hanging="360"/>
          </w:pPr>
        </w:pPrChange>
      </w:pPr>
      <w:ins w:id="225" w:author="Authorised User" w:date="2017-12-14T11:32:00Z">
        <w:r w:rsidRPr="003553B6" w:rsidDel="009D641D">
          <w:rPr>
            <w:lang w:val="en-US"/>
          </w:rPr>
          <w:t xml:space="preserve"> </w:t>
        </w:r>
      </w:ins>
    </w:p>
    <w:p w:rsidR="00C1153A" w:rsidDel="00307204" w:rsidRDefault="00C1153A" w:rsidP="00DD36BD">
      <w:pPr>
        <w:pStyle w:val="ListParagraph"/>
        <w:numPr>
          <w:ilvl w:val="0"/>
          <w:numId w:val="3"/>
        </w:numPr>
        <w:rPr>
          <w:del w:id="226" w:author="Authorised User" w:date="2017-12-14T08:06:00Z"/>
          <w:lang w:val="en-US"/>
        </w:rPr>
      </w:pPr>
      <w:del w:id="227" w:author="Authorised User" w:date="2017-12-14T08:06:00Z">
        <w:r w:rsidDel="00307204">
          <w:rPr>
            <w:lang w:val="en-US"/>
          </w:rPr>
          <w:delText xml:space="preserve">“Data Analytics” to be added to burger menu below Recommendations, </w:delText>
        </w:r>
        <w:r w:rsidR="00BB6FCA" w:rsidDel="00307204">
          <w:rPr>
            <w:lang w:val="en-US"/>
          </w:rPr>
          <w:delText>when mouse</w:delText>
        </w:r>
        <w:r w:rsidR="006A290E" w:rsidDel="00307204">
          <w:rPr>
            <w:lang w:val="en-US"/>
          </w:rPr>
          <w:delText xml:space="preserve"> </w:delText>
        </w:r>
        <w:r w:rsidR="00BB6FCA" w:rsidDel="00307204">
          <w:rPr>
            <w:lang w:val="en-US"/>
          </w:rPr>
          <w:delText>over (indicative to user that this menu option is not clickable)</w:delText>
        </w:r>
        <w:r w:rsidDel="00307204">
          <w:rPr>
            <w:lang w:val="en-US"/>
          </w:rPr>
          <w:delText xml:space="preserve"> </w:delText>
        </w:r>
        <w:r w:rsidR="00BB6FCA" w:rsidDel="00307204">
          <w:rPr>
            <w:lang w:val="en-US"/>
          </w:rPr>
          <w:delText>and</w:delText>
        </w:r>
        <w:r w:rsidDel="00307204">
          <w:rPr>
            <w:lang w:val="en-US"/>
          </w:rPr>
          <w:delText xml:space="preserve"> a tooltip will appear showing “</w:delText>
        </w:r>
        <w:r w:rsidRPr="00C17727" w:rsidDel="00307204">
          <w:delText xml:space="preserve">This feature </w:delText>
        </w:r>
        <w:r w:rsidDel="00307204">
          <w:delText>has been</w:delText>
        </w:r>
        <w:r w:rsidRPr="00C17727" w:rsidDel="00307204">
          <w:delText xml:space="preserve"> marked for next phase development</w:delText>
        </w:r>
        <w:r w:rsidDel="00307204">
          <w:delText>”</w:delText>
        </w:r>
      </w:del>
    </w:p>
    <w:p w:rsidR="008B4408" w:rsidRPr="008B4408" w:rsidRDefault="008B4408" w:rsidP="008B4408">
      <w:pPr>
        <w:rPr>
          <w:lang w:val="en-US"/>
        </w:rPr>
      </w:pPr>
    </w:p>
    <w:p w:rsidR="00610FA8" w:rsidRPr="008B4408" w:rsidRDefault="008B4408" w:rsidP="00D22707">
      <w:pPr>
        <w:rPr>
          <w:b/>
          <w:u w:val="single"/>
          <w:lang w:val="en-US"/>
        </w:rPr>
      </w:pPr>
      <w:r w:rsidRPr="008B4408">
        <w:rPr>
          <w:b/>
          <w:u w:val="single"/>
          <w:lang w:val="en-US"/>
        </w:rPr>
        <w:t>Settings Page</w:t>
      </w:r>
    </w:p>
    <w:p w:rsidR="008B4408" w:rsidRPr="004F2871" w:rsidRDefault="008B4408" w:rsidP="008B4408">
      <w:pPr>
        <w:pStyle w:val="ListParagraph"/>
        <w:numPr>
          <w:ilvl w:val="0"/>
          <w:numId w:val="4"/>
        </w:numPr>
        <w:rPr>
          <w:ins w:id="228" w:author="Authorised User" w:date="2017-12-14T08:15:00Z"/>
          <w:highlight w:val="yellow"/>
          <w:lang w:val="en-US"/>
          <w:rPrChange w:id="229" w:author="Pratik Tuladhar" w:date="2017-12-16T14:39:00Z">
            <w:rPr>
              <w:ins w:id="230" w:author="Authorised User" w:date="2017-12-14T08:15:00Z"/>
              <w:lang w:val="en-US"/>
            </w:rPr>
          </w:rPrChange>
        </w:rPr>
      </w:pPr>
      <w:r w:rsidRPr="004F2871">
        <w:rPr>
          <w:highlight w:val="yellow"/>
          <w:lang w:val="en-US"/>
          <w:rPrChange w:id="231" w:author="Pratik Tuladhar" w:date="2017-12-16T14:39:00Z">
            <w:rPr>
              <w:lang w:val="en-US"/>
            </w:rPr>
          </w:rPrChange>
        </w:rPr>
        <w:t>“Pre-defined Lists” font size increase with no underline</w:t>
      </w:r>
      <w:r w:rsidR="00DD36BD" w:rsidRPr="004F2871">
        <w:rPr>
          <w:highlight w:val="yellow"/>
          <w:lang w:val="en-US"/>
          <w:rPrChange w:id="232" w:author="Pratik Tuladhar" w:date="2017-12-16T14:39:00Z">
            <w:rPr>
              <w:lang w:val="en-US"/>
            </w:rPr>
          </w:rPrChange>
        </w:rPr>
        <w:t xml:space="preserve">, same </w:t>
      </w:r>
      <w:r w:rsidR="00F86B0A" w:rsidRPr="004F2871">
        <w:rPr>
          <w:highlight w:val="yellow"/>
          <w:lang w:val="en-US"/>
          <w:rPrChange w:id="233" w:author="Pratik Tuladhar" w:date="2017-12-16T14:39:00Z">
            <w:rPr>
              <w:lang w:val="en-US"/>
            </w:rPr>
          </w:rPrChange>
        </w:rPr>
        <w:t xml:space="preserve">font </w:t>
      </w:r>
      <w:r w:rsidR="00DD36BD" w:rsidRPr="004F2871">
        <w:rPr>
          <w:highlight w:val="yellow"/>
          <w:lang w:val="en-US"/>
          <w:rPrChange w:id="234" w:author="Pratik Tuladhar" w:date="2017-12-16T14:39:00Z">
            <w:rPr>
              <w:lang w:val="en-US"/>
            </w:rPr>
          </w:rPrChange>
        </w:rPr>
        <w:t>size as “Risk Matrix</w:t>
      </w:r>
      <w:r w:rsidR="00F86B0A" w:rsidRPr="004F2871">
        <w:rPr>
          <w:highlight w:val="yellow"/>
          <w:lang w:val="en-US"/>
          <w:rPrChange w:id="235" w:author="Pratik Tuladhar" w:date="2017-12-16T14:39:00Z">
            <w:rPr>
              <w:lang w:val="en-US"/>
            </w:rPr>
          </w:rPrChange>
        </w:rPr>
        <w:t>”</w:t>
      </w:r>
      <w:ins w:id="236" w:author="Ram Krishna Dumrakoti" w:date="2017-12-15T09:54:00Z">
        <w:r w:rsidR="00983BFA" w:rsidRPr="004F2871">
          <w:rPr>
            <w:highlight w:val="yellow"/>
            <w:lang w:val="en-US"/>
            <w:rPrChange w:id="237" w:author="Pratik Tuladhar" w:date="2017-12-16T14:39:00Z">
              <w:rPr>
                <w:lang w:val="en-US"/>
              </w:rPr>
            </w:rPrChange>
          </w:rPr>
          <w:t xml:space="preserve"> -- </w:t>
        </w:r>
      </w:ins>
      <w:ins w:id="238" w:author="Ram Krishna Dumrakoti" w:date="2017-12-15T09:55:00Z">
        <w:r w:rsidR="00983BFA" w:rsidRPr="004F2871">
          <w:rPr>
            <w:highlight w:val="yellow"/>
            <w:lang w:val="en-US"/>
            <w:rPrChange w:id="239" w:author="Pratik Tuladhar" w:date="2017-12-16T14:39:00Z">
              <w:rPr>
                <w:lang w:val="en-US"/>
              </w:rPr>
            </w:rPrChange>
          </w:rPr>
          <w:t>done</w:t>
        </w:r>
      </w:ins>
    </w:p>
    <w:p w:rsidR="0095250A" w:rsidRPr="004F2871" w:rsidRDefault="0095250A" w:rsidP="008B4408">
      <w:pPr>
        <w:pStyle w:val="ListParagraph"/>
        <w:numPr>
          <w:ilvl w:val="0"/>
          <w:numId w:val="4"/>
        </w:numPr>
        <w:rPr>
          <w:highlight w:val="yellow"/>
          <w:lang w:val="en-US"/>
          <w:rPrChange w:id="240" w:author="Pratik Tuladhar" w:date="2017-12-16T14:44:00Z">
            <w:rPr>
              <w:lang w:val="en-US"/>
            </w:rPr>
          </w:rPrChange>
        </w:rPr>
      </w:pPr>
      <w:ins w:id="241" w:author="Authorised User" w:date="2017-12-14T08:15:00Z">
        <w:r w:rsidRPr="004F2871">
          <w:rPr>
            <w:highlight w:val="yellow"/>
            <w:lang w:val="en-US"/>
            <w:rPrChange w:id="242" w:author="Pratik Tuladhar" w:date="2017-12-16T14:44:00Z">
              <w:rPr>
                <w:lang w:val="en-US"/>
              </w:rPr>
            </w:rPrChange>
          </w:rPr>
          <w:t>“Pre-</w:t>
        </w:r>
      </w:ins>
      <w:ins w:id="243" w:author="Authorised User" w:date="2017-12-14T08:16:00Z">
        <w:r w:rsidRPr="004F2871">
          <w:rPr>
            <w:highlight w:val="yellow"/>
            <w:lang w:val="en-US"/>
            <w:rPrChange w:id="244" w:author="Pratik Tuladhar" w:date="2017-12-16T14:44:00Z">
              <w:rPr>
                <w:lang w:val="en-US"/>
              </w:rPr>
            </w:rPrChange>
          </w:rPr>
          <w:t>D</w:t>
        </w:r>
      </w:ins>
      <w:ins w:id="245" w:author="Authorised User" w:date="2017-12-14T08:15:00Z">
        <w:r w:rsidRPr="004F2871">
          <w:rPr>
            <w:highlight w:val="yellow"/>
            <w:lang w:val="en-US"/>
            <w:rPrChange w:id="246" w:author="Pratik Tuladhar" w:date="2017-12-16T14:44:00Z">
              <w:rPr>
                <w:lang w:val="en-US"/>
              </w:rPr>
            </w:rPrChange>
          </w:rPr>
          <w:t>efined List”</w:t>
        </w:r>
      </w:ins>
      <w:ins w:id="247" w:author="Authorised User" w:date="2017-12-14T08:16:00Z">
        <w:r w:rsidRPr="004F2871">
          <w:rPr>
            <w:highlight w:val="yellow"/>
            <w:lang w:val="en-US"/>
            <w:rPrChange w:id="248" w:author="Pratik Tuladhar" w:date="2017-12-16T14:44:00Z">
              <w:rPr>
                <w:lang w:val="en-US"/>
              </w:rPr>
            </w:rPrChange>
          </w:rPr>
          <w:t xml:space="preserve"> to be changed to “Pre-</w:t>
        </w:r>
        <w:r w:rsidRPr="004F2871">
          <w:rPr>
            <w:color w:val="FF0000"/>
            <w:highlight w:val="yellow"/>
            <w:lang w:val="en-US"/>
            <w:rPrChange w:id="249" w:author="Pratik Tuladhar" w:date="2017-12-16T14:44:00Z">
              <w:rPr>
                <w:lang w:val="en-US"/>
              </w:rPr>
            </w:rPrChange>
          </w:rPr>
          <w:t>d</w:t>
        </w:r>
        <w:r w:rsidRPr="004F2871">
          <w:rPr>
            <w:highlight w:val="yellow"/>
            <w:lang w:val="en-US"/>
            <w:rPrChange w:id="250" w:author="Pratik Tuladhar" w:date="2017-12-16T14:44:00Z">
              <w:rPr>
                <w:lang w:val="en-US"/>
              </w:rPr>
            </w:rPrChange>
          </w:rPr>
          <w:t>efined List</w:t>
        </w:r>
        <w:r w:rsidRPr="004F2871">
          <w:rPr>
            <w:color w:val="FF0000"/>
            <w:highlight w:val="yellow"/>
            <w:lang w:val="en-US"/>
            <w:rPrChange w:id="251" w:author="Pratik Tuladhar" w:date="2017-12-16T14:44:00Z">
              <w:rPr>
                <w:lang w:val="en-US"/>
              </w:rPr>
            </w:rPrChange>
          </w:rPr>
          <w:t>s</w:t>
        </w:r>
        <w:r w:rsidRPr="004F2871">
          <w:rPr>
            <w:highlight w:val="yellow"/>
            <w:lang w:val="en-US"/>
            <w:rPrChange w:id="252" w:author="Pratik Tuladhar" w:date="2017-12-16T14:44:00Z">
              <w:rPr>
                <w:color w:val="FF0000"/>
                <w:lang w:val="en-US"/>
              </w:rPr>
            </w:rPrChange>
          </w:rPr>
          <w:t>”</w:t>
        </w:r>
      </w:ins>
      <w:ins w:id="253" w:author="Ram Krishna Dumrakoti" w:date="2017-12-14T15:34:00Z">
        <w:r w:rsidR="008C41FF" w:rsidRPr="004F2871">
          <w:rPr>
            <w:highlight w:val="yellow"/>
            <w:lang w:val="en-US"/>
            <w:rPrChange w:id="254" w:author="Pratik Tuladhar" w:date="2017-12-16T14:44:00Z">
              <w:rPr>
                <w:lang w:val="en-US"/>
              </w:rPr>
            </w:rPrChange>
          </w:rPr>
          <w:t xml:space="preserve"> -- done</w:t>
        </w:r>
      </w:ins>
    </w:p>
    <w:p w:rsidR="008B4408" w:rsidRDefault="008B4408" w:rsidP="008B4408">
      <w:pPr>
        <w:pStyle w:val="ListParagraph"/>
        <w:numPr>
          <w:ilvl w:val="0"/>
          <w:numId w:val="4"/>
        </w:numPr>
        <w:rPr>
          <w:lang w:val="en-US"/>
        </w:rPr>
      </w:pPr>
      <w:r>
        <w:rPr>
          <w:lang w:val="en-US"/>
        </w:rPr>
        <w:t>Work type, work operation, potential incident and consequence type to be flushed to the left</w:t>
      </w:r>
      <w:ins w:id="255" w:author="Ram Krishna Dumrakoti" w:date="2017-12-14T15:34:00Z">
        <w:r w:rsidR="008C41FF">
          <w:rPr>
            <w:lang w:val="en-US"/>
          </w:rPr>
          <w:t xml:space="preserve"> -- done</w:t>
        </w:r>
      </w:ins>
    </w:p>
    <w:p w:rsidR="00F86B0A" w:rsidRPr="004F2871" w:rsidDel="0095250A" w:rsidRDefault="00F86B0A" w:rsidP="008B4408">
      <w:pPr>
        <w:pStyle w:val="ListParagraph"/>
        <w:numPr>
          <w:ilvl w:val="0"/>
          <w:numId w:val="4"/>
        </w:numPr>
        <w:rPr>
          <w:del w:id="256" w:author="Authorised User" w:date="2017-12-14T08:16:00Z"/>
          <w:highlight w:val="yellow"/>
          <w:lang w:val="en-US"/>
          <w:rPrChange w:id="257" w:author="Pratik Tuladhar" w:date="2017-12-16T14:45:00Z">
            <w:rPr>
              <w:del w:id="258" w:author="Authorised User" w:date="2017-12-14T08:16:00Z"/>
              <w:lang w:val="en-US"/>
            </w:rPr>
          </w:rPrChange>
        </w:rPr>
      </w:pPr>
      <w:del w:id="259" w:author="Authorised User" w:date="2017-12-14T08:16:00Z">
        <w:r w:rsidRPr="004F2871" w:rsidDel="0095250A">
          <w:rPr>
            <w:highlight w:val="yellow"/>
            <w:lang w:val="en-US"/>
            <w:rPrChange w:id="260" w:author="Pratik Tuladhar" w:date="2017-12-16T14:45:00Z">
              <w:rPr>
                <w:lang w:val="en-US"/>
              </w:rPr>
            </w:rPrChange>
          </w:rPr>
          <w:delText>“Pre-defined Lists” to have a card for itself, similar to “Risk Matrix”. “Note” belongs in the same card as “Pre-defined Lists”</w:delText>
        </w:r>
      </w:del>
    </w:p>
    <w:p w:rsidR="00F86B0A" w:rsidRPr="004F2871" w:rsidDel="00307204" w:rsidRDefault="00F86B0A" w:rsidP="008B4408">
      <w:pPr>
        <w:pStyle w:val="ListParagraph"/>
        <w:numPr>
          <w:ilvl w:val="0"/>
          <w:numId w:val="4"/>
        </w:numPr>
        <w:rPr>
          <w:del w:id="261" w:author="Authorised User" w:date="2017-12-14T08:08:00Z"/>
          <w:highlight w:val="yellow"/>
          <w:lang w:val="en-US"/>
          <w:rPrChange w:id="262" w:author="Pratik Tuladhar" w:date="2017-12-16T14:45:00Z">
            <w:rPr>
              <w:del w:id="263" w:author="Authorised User" w:date="2017-12-14T08:08:00Z"/>
              <w:lang w:val="en-US"/>
            </w:rPr>
          </w:rPrChange>
        </w:rPr>
      </w:pPr>
      <w:del w:id="264" w:author="Authorised User" w:date="2017-12-14T08:08:00Z">
        <w:r w:rsidRPr="004F2871" w:rsidDel="00307204">
          <w:rPr>
            <w:highlight w:val="yellow"/>
            <w:lang w:val="en-US"/>
            <w:rPrChange w:id="265" w:author="Pratik Tuladhar" w:date="2017-12-16T14:45:00Z">
              <w:rPr>
                <w:lang w:val="en-US"/>
              </w:rPr>
            </w:rPrChange>
          </w:rPr>
          <w:delText>“Note” font size decrease and font colour changed to black</w:delText>
        </w:r>
      </w:del>
    </w:p>
    <w:p w:rsidR="00DD36BD" w:rsidRPr="004F2871" w:rsidDel="00307204" w:rsidRDefault="00DD36BD" w:rsidP="00DD36BD">
      <w:pPr>
        <w:pStyle w:val="ListParagraph"/>
        <w:numPr>
          <w:ilvl w:val="0"/>
          <w:numId w:val="4"/>
        </w:numPr>
        <w:rPr>
          <w:del w:id="266" w:author="Authorised User" w:date="2017-12-14T08:08:00Z"/>
          <w:highlight w:val="yellow"/>
          <w:lang w:val="en-US"/>
          <w:rPrChange w:id="267" w:author="Pratik Tuladhar" w:date="2017-12-16T14:45:00Z">
            <w:rPr>
              <w:del w:id="268" w:author="Authorised User" w:date="2017-12-14T08:08:00Z"/>
              <w:lang w:val="en-US"/>
            </w:rPr>
          </w:rPrChange>
        </w:rPr>
      </w:pPr>
      <w:del w:id="269" w:author="Authorised User" w:date="2017-12-14T08:08:00Z">
        <w:r w:rsidRPr="004F2871" w:rsidDel="00307204">
          <w:rPr>
            <w:highlight w:val="yellow"/>
            <w:lang w:val="en-US"/>
            <w:rPrChange w:id="270" w:author="Pratik Tuladhar" w:date="2017-12-16T14:45:00Z">
              <w:rPr>
                <w:lang w:val="en-US"/>
              </w:rPr>
            </w:rPrChange>
          </w:rPr>
          <w:delText>“DBA Settings – Work Type” to be changed to “</w:delText>
        </w:r>
        <w:r w:rsidRPr="004F2871" w:rsidDel="00307204">
          <w:rPr>
            <w:color w:val="FF0000"/>
            <w:highlight w:val="yellow"/>
            <w:lang w:val="en-US"/>
            <w:rPrChange w:id="271" w:author="Pratik Tuladhar" w:date="2017-12-16T14:45:00Z">
              <w:rPr>
                <w:color w:val="FF0000"/>
                <w:lang w:val="en-US"/>
              </w:rPr>
            </w:rPrChange>
          </w:rPr>
          <w:delText>Settings – Work Type</w:delText>
        </w:r>
        <w:r w:rsidRPr="004F2871" w:rsidDel="00307204">
          <w:rPr>
            <w:highlight w:val="yellow"/>
            <w:lang w:val="en-US"/>
            <w:rPrChange w:id="272" w:author="Pratik Tuladhar" w:date="2017-12-16T14:45:00Z">
              <w:rPr>
                <w:lang w:val="en-US"/>
              </w:rPr>
            </w:rPrChange>
          </w:rPr>
          <w:delText>”</w:delText>
        </w:r>
      </w:del>
    </w:p>
    <w:p w:rsidR="00DD36BD" w:rsidRPr="004F2871" w:rsidDel="00307204" w:rsidRDefault="00DD36BD" w:rsidP="00DD36BD">
      <w:pPr>
        <w:pStyle w:val="ListParagraph"/>
        <w:numPr>
          <w:ilvl w:val="0"/>
          <w:numId w:val="4"/>
        </w:numPr>
        <w:rPr>
          <w:del w:id="273" w:author="Authorised User" w:date="2017-12-14T08:08:00Z"/>
          <w:highlight w:val="yellow"/>
          <w:lang w:val="en-US"/>
          <w:rPrChange w:id="274" w:author="Pratik Tuladhar" w:date="2017-12-16T14:45:00Z">
            <w:rPr>
              <w:del w:id="275" w:author="Authorised User" w:date="2017-12-14T08:08:00Z"/>
              <w:lang w:val="en-US"/>
            </w:rPr>
          </w:rPrChange>
        </w:rPr>
      </w:pPr>
      <w:del w:id="276" w:author="Authorised User" w:date="2017-12-14T08:08:00Z">
        <w:r w:rsidRPr="004F2871" w:rsidDel="00307204">
          <w:rPr>
            <w:highlight w:val="yellow"/>
            <w:lang w:val="en-US"/>
            <w:rPrChange w:id="277" w:author="Pratik Tuladhar" w:date="2017-12-16T14:45:00Z">
              <w:rPr>
                <w:lang w:val="en-US"/>
              </w:rPr>
            </w:rPrChange>
          </w:rPr>
          <w:delText>“DBA Setting – Work Operation” to be changed to “</w:delText>
        </w:r>
        <w:r w:rsidRPr="004F2871" w:rsidDel="00307204">
          <w:rPr>
            <w:color w:val="FF0000"/>
            <w:highlight w:val="yellow"/>
            <w:lang w:val="en-US"/>
            <w:rPrChange w:id="278" w:author="Pratik Tuladhar" w:date="2017-12-16T14:45:00Z">
              <w:rPr>
                <w:color w:val="FF0000"/>
                <w:lang w:val="en-US"/>
              </w:rPr>
            </w:rPrChange>
          </w:rPr>
          <w:delText>Settings – Work Operation</w:delText>
        </w:r>
        <w:r w:rsidRPr="004F2871" w:rsidDel="00307204">
          <w:rPr>
            <w:highlight w:val="yellow"/>
            <w:lang w:val="en-US"/>
            <w:rPrChange w:id="279" w:author="Pratik Tuladhar" w:date="2017-12-16T14:45:00Z">
              <w:rPr>
                <w:lang w:val="en-US"/>
              </w:rPr>
            </w:rPrChange>
          </w:rPr>
          <w:delText>”</w:delText>
        </w:r>
      </w:del>
    </w:p>
    <w:p w:rsidR="00DD36BD" w:rsidRPr="004F2871" w:rsidDel="00307204" w:rsidRDefault="00DD36BD" w:rsidP="00DD36BD">
      <w:pPr>
        <w:pStyle w:val="ListParagraph"/>
        <w:numPr>
          <w:ilvl w:val="0"/>
          <w:numId w:val="4"/>
        </w:numPr>
        <w:rPr>
          <w:del w:id="280" w:author="Authorised User" w:date="2017-12-14T08:08:00Z"/>
          <w:highlight w:val="yellow"/>
          <w:lang w:val="en-US"/>
          <w:rPrChange w:id="281" w:author="Pratik Tuladhar" w:date="2017-12-16T14:45:00Z">
            <w:rPr>
              <w:del w:id="282" w:author="Authorised User" w:date="2017-12-14T08:08:00Z"/>
              <w:lang w:val="en-US"/>
            </w:rPr>
          </w:rPrChange>
        </w:rPr>
      </w:pPr>
      <w:del w:id="283" w:author="Authorised User" w:date="2017-12-14T08:08:00Z">
        <w:r w:rsidRPr="004F2871" w:rsidDel="00307204">
          <w:rPr>
            <w:highlight w:val="yellow"/>
            <w:lang w:val="en-US"/>
            <w:rPrChange w:id="284" w:author="Pratik Tuladhar" w:date="2017-12-16T14:45:00Z">
              <w:rPr>
                <w:lang w:val="en-US"/>
              </w:rPr>
            </w:rPrChange>
          </w:rPr>
          <w:delText>“DBA Setting – Potential Incident” to be changed to “</w:delText>
        </w:r>
        <w:r w:rsidRPr="004F2871" w:rsidDel="00307204">
          <w:rPr>
            <w:color w:val="FF0000"/>
            <w:highlight w:val="yellow"/>
            <w:lang w:val="en-US"/>
            <w:rPrChange w:id="285" w:author="Pratik Tuladhar" w:date="2017-12-16T14:45:00Z">
              <w:rPr>
                <w:color w:val="FF0000"/>
                <w:lang w:val="en-US"/>
              </w:rPr>
            </w:rPrChange>
          </w:rPr>
          <w:delText>Settings – Potential Incident</w:delText>
        </w:r>
        <w:r w:rsidRPr="004F2871" w:rsidDel="00307204">
          <w:rPr>
            <w:highlight w:val="yellow"/>
            <w:lang w:val="en-US"/>
            <w:rPrChange w:id="286" w:author="Pratik Tuladhar" w:date="2017-12-16T14:45:00Z">
              <w:rPr>
                <w:lang w:val="en-US"/>
              </w:rPr>
            </w:rPrChange>
          </w:rPr>
          <w:delText>”</w:delText>
        </w:r>
      </w:del>
    </w:p>
    <w:p w:rsidR="00DD36BD" w:rsidRPr="004F2871" w:rsidDel="00307204" w:rsidRDefault="00DD36BD" w:rsidP="00DD36BD">
      <w:pPr>
        <w:pStyle w:val="ListParagraph"/>
        <w:numPr>
          <w:ilvl w:val="0"/>
          <w:numId w:val="4"/>
        </w:numPr>
        <w:rPr>
          <w:del w:id="287" w:author="Authorised User" w:date="2017-12-14T08:08:00Z"/>
          <w:highlight w:val="yellow"/>
          <w:lang w:val="en-US"/>
          <w:rPrChange w:id="288" w:author="Pratik Tuladhar" w:date="2017-12-16T14:45:00Z">
            <w:rPr>
              <w:del w:id="289" w:author="Authorised User" w:date="2017-12-14T08:08:00Z"/>
              <w:lang w:val="en-US"/>
            </w:rPr>
          </w:rPrChange>
        </w:rPr>
      </w:pPr>
      <w:del w:id="290" w:author="Authorised User" w:date="2017-12-14T08:08:00Z">
        <w:r w:rsidRPr="004F2871" w:rsidDel="00307204">
          <w:rPr>
            <w:highlight w:val="yellow"/>
            <w:lang w:val="en-US"/>
            <w:rPrChange w:id="291" w:author="Pratik Tuladhar" w:date="2017-12-16T14:45:00Z">
              <w:rPr>
                <w:lang w:val="en-US"/>
              </w:rPr>
            </w:rPrChange>
          </w:rPr>
          <w:delText>“DBA Setting – Consequence Type” to be changed to “</w:delText>
        </w:r>
        <w:r w:rsidRPr="004F2871" w:rsidDel="00307204">
          <w:rPr>
            <w:color w:val="FF0000"/>
            <w:highlight w:val="yellow"/>
            <w:lang w:val="en-US"/>
            <w:rPrChange w:id="292" w:author="Pratik Tuladhar" w:date="2017-12-16T14:45:00Z">
              <w:rPr>
                <w:color w:val="FF0000"/>
                <w:lang w:val="en-US"/>
              </w:rPr>
            </w:rPrChange>
          </w:rPr>
          <w:delText>Settings – Consequence Type</w:delText>
        </w:r>
        <w:r w:rsidRPr="004F2871" w:rsidDel="00307204">
          <w:rPr>
            <w:highlight w:val="yellow"/>
            <w:lang w:val="en-US"/>
            <w:rPrChange w:id="293" w:author="Pratik Tuladhar" w:date="2017-12-16T14:45:00Z">
              <w:rPr>
                <w:lang w:val="en-US"/>
              </w:rPr>
            </w:rPrChange>
          </w:rPr>
          <w:delText>”</w:delText>
        </w:r>
      </w:del>
    </w:p>
    <w:p w:rsidR="00DD36BD" w:rsidRPr="004F2871" w:rsidDel="00307204" w:rsidRDefault="00DD36BD">
      <w:pPr>
        <w:pStyle w:val="ListParagraph"/>
        <w:numPr>
          <w:ilvl w:val="0"/>
          <w:numId w:val="10"/>
        </w:numPr>
        <w:rPr>
          <w:del w:id="294" w:author="Authorised User" w:date="2017-12-14T08:09:00Z"/>
          <w:highlight w:val="yellow"/>
          <w:lang w:val="en-US"/>
          <w:rPrChange w:id="295" w:author="Pratik Tuladhar" w:date="2017-12-16T14:45:00Z">
            <w:rPr>
              <w:del w:id="296" w:author="Authorised User" w:date="2017-12-14T08:09:00Z"/>
              <w:lang w:val="en-US"/>
            </w:rPr>
          </w:rPrChange>
        </w:rPr>
        <w:pPrChange w:id="297" w:author="Authorised User" w:date="2017-12-14T08:09:00Z">
          <w:pPr>
            <w:pStyle w:val="ListParagraph"/>
            <w:numPr>
              <w:numId w:val="4"/>
            </w:numPr>
            <w:ind w:hanging="360"/>
          </w:pPr>
        </w:pPrChange>
      </w:pPr>
      <w:del w:id="298" w:author="Authorised User" w:date="2017-12-14T08:09:00Z">
        <w:r w:rsidRPr="004F2871" w:rsidDel="00307204">
          <w:rPr>
            <w:highlight w:val="yellow"/>
            <w:lang w:val="en-US"/>
            <w:rPrChange w:id="299" w:author="Pratik Tuladhar" w:date="2017-12-16T14:45:00Z">
              <w:rPr>
                <w:lang w:val="en-US"/>
              </w:rPr>
            </w:rPrChange>
          </w:rPr>
          <w:delText>“S.N” to be changed to “</w:delText>
        </w:r>
        <w:r w:rsidRPr="004F2871" w:rsidDel="00307204">
          <w:rPr>
            <w:color w:val="FF0000"/>
            <w:highlight w:val="yellow"/>
            <w:lang w:val="en-US"/>
            <w:rPrChange w:id="300" w:author="Pratik Tuladhar" w:date="2017-12-16T14:45:00Z">
              <w:rPr>
                <w:color w:val="FF0000"/>
                <w:lang w:val="en-US"/>
              </w:rPr>
            </w:rPrChange>
          </w:rPr>
          <w:delText>S/No</w:delText>
        </w:r>
        <w:r w:rsidRPr="004F2871" w:rsidDel="00307204">
          <w:rPr>
            <w:highlight w:val="yellow"/>
            <w:lang w:val="en-US"/>
            <w:rPrChange w:id="301" w:author="Pratik Tuladhar" w:date="2017-12-16T14:45:00Z">
              <w:rPr>
                <w:lang w:val="en-US"/>
              </w:rPr>
            </w:rPrChange>
          </w:rPr>
          <w:delText>”</w:delText>
        </w:r>
      </w:del>
    </w:p>
    <w:p w:rsidR="00640C32" w:rsidRPr="004F2871" w:rsidDel="00307204" w:rsidRDefault="00640C32" w:rsidP="003553B6">
      <w:pPr>
        <w:pStyle w:val="ListParagraph"/>
        <w:numPr>
          <w:ilvl w:val="0"/>
          <w:numId w:val="10"/>
        </w:numPr>
        <w:rPr>
          <w:del w:id="302" w:author="Authorised User" w:date="2017-12-14T08:09:00Z"/>
          <w:highlight w:val="yellow"/>
          <w:lang w:val="en-US"/>
          <w:rPrChange w:id="303" w:author="Pratik Tuladhar" w:date="2017-12-16T14:45:00Z">
            <w:rPr>
              <w:del w:id="304" w:author="Authorised User" w:date="2017-12-14T08:09:00Z"/>
              <w:lang w:val="en-US"/>
            </w:rPr>
          </w:rPrChange>
        </w:rPr>
      </w:pPr>
      <w:del w:id="305" w:author="Authorised User" w:date="2017-12-14T08:09:00Z">
        <w:r w:rsidRPr="004F2871" w:rsidDel="00307204">
          <w:rPr>
            <w:highlight w:val="yellow"/>
            <w:lang w:val="en-US"/>
            <w:rPrChange w:id="306" w:author="Pratik Tuladhar" w:date="2017-12-16T14:45:00Z">
              <w:rPr>
                <w:lang w:val="en-US"/>
              </w:rPr>
            </w:rPrChange>
          </w:rPr>
          <w:delText>Mouse over edit icon: tooltip “Edit”</w:delText>
        </w:r>
      </w:del>
    </w:p>
    <w:p w:rsidR="006A290E" w:rsidRPr="004F2871" w:rsidDel="00307204" w:rsidRDefault="00640C32" w:rsidP="00FC2D1C">
      <w:pPr>
        <w:pStyle w:val="ListParagraph"/>
        <w:numPr>
          <w:ilvl w:val="0"/>
          <w:numId w:val="10"/>
        </w:numPr>
        <w:rPr>
          <w:del w:id="307" w:author="Authorised User" w:date="2017-12-14T08:09:00Z"/>
          <w:highlight w:val="yellow"/>
          <w:lang w:val="en-US"/>
          <w:rPrChange w:id="308" w:author="Pratik Tuladhar" w:date="2017-12-16T14:45:00Z">
            <w:rPr>
              <w:del w:id="309" w:author="Authorised User" w:date="2017-12-14T08:09:00Z"/>
              <w:lang w:val="en-US"/>
            </w:rPr>
          </w:rPrChange>
        </w:rPr>
      </w:pPr>
      <w:del w:id="310" w:author="Authorised User" w:date="2017-12-14T08:09:00Z">
        <w:r w:rsidRPr="004F2871" w:rsidDel="00307204">
          <w:rPr>
            <w:highlight w:val="yellow"/>
            <w:lang w:val="en-US"/>
            <w:rPrChange w:id="311" w:author="Pratik Tuladhar" w:date="2017-12-16T14:45:00Z">
              <w:rPr>
                <w:lang w:val="en-US"/>
              </w:rPr>
            </w:rPrChange>
          </w:rPr>
          <w:delText>Mouse over delete icon: tooltip “Delete”</w:delText>
        </w:r>
      </w:del>
    </w:p>
    <w:p w:rsidR="00F86B0A" w:rsidRPr="004F2871" w:rsidDel="00307204" w:rsidRDefault="00F86B0A" w:rsidP="00FC2D1C">
      <w:pPr>
        <w:pStyle w:val="ListParagraph"/>
        <w:numPr>
          <w:ilvl w:val="0"/>
          <w:numId w:val="10"/>
        </w:numPr>
        <w:rPr>
          <w:del w:id="312" w:author="Authorised User" w:date="2017-12-14T08:09:00Z"/>
          <w:highlight w:val="yellow"/>
          <w:lang w:val="en-US"/>
          <w:rPrChange w:id="313" w:author="Pratik Tuladhar" w:date="2017-12-16T14:45:00Z">
            <w:rPr>
              <w:del w:id="314" w:author="Authorised User" w:date="2017-12-14T08:09:00Z"/>
              <w:lang w:val="en-US"/>
            </w:rPr>
          </w:rPrChange>
        </w:rPr>
      </w:pPr>
      <w:del w:id="315" w:author="Authorised User" w:date="2017-12-14T08:09:00Z">
        <w:r w:rsidRPr="004F2871" w:rsidDel="00307204">
          <w:rPr>
            <w:highlight w:val="yellow"/>
            <w:lang w:val="en-US"/>
            <w:rPrChange w:id="316" w:author="Pratik Tuladhar" w:date="2017-12-16T14:45:00Z">
              <w:rPr>
                <w:lang w:val="en-US"/>
              </w:rPr>
            </w:rPrChange>
          </w:rPr>
          <w:delText>Remove “Increasing Severity”</w:delText>
        </w:r>
      </w:del>
    </w:p>
    <w:p w:rsidR="00F86B0A" w:rsidRPr="004F2871" w:rsidDel="00307204" w:rsidRDefault="00F86B0A">
      <w:pPr>
        <w:pStyle w:val="ListParagraph"/>
        <w:numPr>
          <w:ilvl w:val="0"/>
          <w:numId w:val="4"/>
        </w:numPr>
        <w:rPr>
          <w:del w:id="317" w:author="Authorised User" w:date="2017-12-14T08:09:00Z"/>
          <w:highlight w:val="yellow"/>
          <w:lang w:val="en-US"/>
          <w:rPrChange w:id="318" w:author="Pratik Tuladhar" w:date="2017-12-16T14:45:00Z">
            <w:rPr>
              <w:del w:id="319" w:author="Authorised User" w:date="2017-12-14T08:09:00Z"/>
              <w:lang w:val="en-US"/>
            </w:rPr>
          </w:rPrChange>
        </w:rPr>
      </w:pPr>
      <w:del w:id="320" w:author="Authorised User" w:date="2017-12-14T08:09:00Z">
        <w:r w:rsidRPr="004F2871" w:rsidDel="00307204">
          <w:rPr>
            <w:highlight w:val="yellow"/>
            <w:lang w:val="en-US"/>
            <w:rPrChange w:id="321" w:author="Pratik Tuladhar" w:date="2017-12-16T14:45:00Z">
              <w:rPr>
                <w:lang w:val="en-US"/>
              </w:rPr>
            </w:rPrChange>
          </w:rPr>
          <w:delText>Remove white column and row with numbers 1,2,3,4,5</w:delText>
        </w:r>
      </w:del>
    </w:p>
    <w:p w:rsidR="00F86B0A" w:rsidRPr="004F2871" w:rsidRDefault="00F86B0A">
      <w:pPr>
        <w:pStyle w:val="ListParagraph"/>
        <w:numPr>
          <w:ilvl w:val="0"/>
          <w:numId w:val="4"/>
        </w:numPr>
        <w:rPr>
          <w:highlight w:val="yellow"/>
          <w:lang w:val="en-US"/>
          <w:rPrChange w:id="322" w:author="Pratik Tuladhar" w:date="2017-12-16T14:45:00Z">
            <w:rPr>
              <w:lang w:val="en-US"/>
            </w:rPr>
          </w:rPrChange>
        </w:rPr>
      </w:pPr>
      <w:r w:rsidRPr="004F2871">
        <w:rPr>
          <w:highlight w:val="yellow"/>
          <w:lang w:val="en-US"/>
          <w:rPrChange w:id="323" w:author="Pratik Tuladhar" w:date="2017-12-16T14:45:00Z">
            <w:rPr>
              <w:lang w:val="en-US"/>
            </w:rPr>
          </w:rPrChange>
        </w:rPr>
        <w:t>Add vertical axis title “Probability/Barrier” and horizontal axis title “Consequence”</w:t>
      </w:r>
      <w:ins w:id="324" w:author="Ram Krishna Dumrakoti" w:date="2017-12-15T10:25:00Z">
        <w:r w:rsidR="00CA2984" w:rsidRPr="004F2871">
          <w:rPr>
            <w:highlight w:val="yellow"/>
            <w:lang w:val="en-US"/>
            <w:rPrChange w:id="325" w:author="Pratik Tuladhar" w:date="2017-12-16T14:45:00Z">
              <w:rPr>
                <w:lang w:val="en-US"/>
              </w:rPr>
            </w:rPrChange>
          </w:rPr>
          <w:t xml:space="preserve"> -- doing</w:t>
        </w:r>
      </w:ins>
    </w:p>
    <w:p w:rsidR="00F86B0A" w:rsidDel="0095250A" w:rsidRDefault="00F86B0A">
      <w:pPr>
        <w:pStyle w:val="ListParagraph"/>
        <w:numPr>
          <w:ilvl w:val="0"/>
          <w:numId w:val="4"/>
        </w:numPr>
        <w:rPr>
          <w:del w:id="326" w:author="Authorised User" w:date="2017-12-14T08:16:00Z"/>
          <w:lang w:val="en-US"/>
        </w:rPr>
      </w:pPr>
      <w:del w:id="327" w:author="Authorised User" w:date="2017-12-14T08:16:00Z">
        <w:r w:rsidDel="0095250A">
          <w:rPr>
            <w:lang w:val="en-US"/>
          </w:rPr>
          <w:delText>Risk levels legend: In Swedish language, remove extra ‘ at the beginning of sentence for orange risk level</w:delText>
        </w:r>
      </w:del>
    </w:p>
    <w:p w:rsidR="008B4408" w:rsidRDefault="008B4408" w:rsidP="00F21D3D">
      <w:pPr>
        <w:rPr>
          <w:lang w:val="en-US"/>
        </w:rPr>
      </w:pPr>
    </w:p>
    <w:p w:rsidR="00F21D3D" w:rsidRDefault="00F21D3D" w:rsidP="00F21D3D">
      <w:pPr>
        <w:rPr>
          <w:lang w:val="en-US"/>
        </w:rPr>
      </w:pPr>
      <w:r>
        <w:rPr>
          <w:b/>
          <w:u w:val="single"/>
          <w:lang w:val="en-US"/>
        </w:rPr>
        <w:t>Workshop Page</w:t>
      </w:r>
    </w:p>
    <w:p w:rsidR="00F21D3D" w:rsidRPr="008F4FC5" w:rsidRDefault="005F59F3" w:rsidP="000A07A8">
      <w:pPr>
        <w:pStyle w:val="ListParagraph"/>
        <w:numPr>
          <w:ilvl w:val="0"/>
          <w:numId w:val="6"/>
        </w:numPr>
        <w:rPr>
          <w:highlight w:val="yellow"/>
          <w:lang w:val="en-US"/>
          <w:rPrChange w:id="328" w:author="Pratik Tuladhar" w:date="2017-12-16T14:48:00Z">
            <w:rPr>
              <w:lang w:val="en-US"/>
            </w:rPr>
          </w:rPrChange>
        </w:rPr>
      </w:pPr>
      <w:r w:rsidRPr="008F4FC5">
        <w:rPr>
          <w:highlight w:val="yellow"/>
          <w:lang w:val="en-US"/>
          <w:rPrChange w:id="329" w:author="Pratik Tuladhar" w:date="2017-12-16T14:48:00Z">
            <w:rPr>
              <w:lang w:val="en-US"/>
            </w:rPr>
          </w:rPrChange>
        </w:rPr>
        <w:t>Table is cut-off on mobile</w:t>
      </w:r>
      <w:r w:rsidR="00CB58EA" w:rsidRPr="008F4FC5">
        <w:rPr>
          <w:highlight w:val="yellow"/>
          <w:lang w:val="en-US"/>
          <w:rPrChange w:id="330" w:author="Pratik Tuladhar" w:date="2017-12-16T14:48:00Z">
            <w:rPr>
              <w:lang w:val="en-US"/>
            </w:rPr>
          </w:rPrChange>
        </w:rPr>
        <w:t>, can only see 2 columns and unable to horizontal scroll</w:t>
      </w:r>
      <w:ins w:id="331" w:author="Ram Krishna Dumrakoti" w:date="2017-12-14T15:34:00Z">
        <w:r w:rsidR="008C41FF" w:rsidRPr="008F4FC5">
          <w:rPr>
            <w:highlight w:val="yellow"/>
            <w:lang w:val="en-US"/>
            <w:rPrChange w:id="332" w:author="Pratik Tuladhar" w:date="2017-12-16T14:48:00Z">
              <w:rPr>
                <w:lang w:val="en-US"/>
              </w:rPr>
            </w:rPrChange>
          </w:rPr>
          <w:t xml:space="preserve"> -- done</w:t>
        </w:r>
      </w:ins>
    </w:p>
    <w:p w:rsidR="00F7191D" w:rsidRPr="008F4FC5" w:rsidRDefault="00F7191D" w:rsidP="000A07A8">
      <w:pPr>
        <w:pStyle w:val="ListParagraph"/>
        <w:numPr>
          <w:ilvl w:val="0"/>
          <w:numId w:val="6"/>
        </w:numPr>
        <w:rPr>
          <w:highlight w:val="green"/>
          <w:lang w:val="en-US"/>
          <w:rPrChange w:id="333" w:author="Pratik Tuladhar" w:date="2017-12-16T14:48:00Z">
            <w:rPr>
              <w:lang w:val="en-US"/>
            </w:rPr>
          </w:rPrChange>
        </w:rPr>
      </w:pPr>
      <w:r w:rsidRPr="008F4FC5">
        <w:rPr>
          <w:highlight w:val="green"/>
          <w:lang w:val="en-US"/>
          <w:rPrChange w:id="334" w:author="Pratik Tuladhar" w:date="2017-12-16T14:48:00Z">
            <w:rPr>
              <w:lang w:val="en-US"/>
            </w:rPr>
          </w:rPrChange>
        </w:rPr>
        <w:t>“Upload Records” to be changed to “</w:t>
      </w:r>
      <w:r w:rsidRPr="008F4FC5">
        <w:rPr>
          <w:color w:val="FF0000"/>
          <w:highlight w:val="green"/>
          <w:lang w:val="en-US"/>
          <w:rPrChange w:id="335" w:author="Pratik Tuladhar" w:date="2017-12-16T14:48:00Z">
            <w:rPr>
              <w:color w:val="FF0000"/>
              <w:lang w:val="en-US"/>
            </w:rPr>
          </w:rPrChange>
        </w:rPr>
        <w:t>Select file</w:t>
      </w:r>
      <w:r w:rsidRPr="008F4FC5">
        <w:rPr>
          <w:highlight w:val="green"/>
          <w:lang w:val="en-US"/>
          <w:rPrChange w:id="336" w:author="Pratik Tuladhar" w:date="2017-12-16T14:48:00Z">
            <w:rPr>
              <w:lang w:val="en-US"/>
            </w:rPr>
          </w:rPrChange>
        </w:rPr>
        <w:t>”</w:t>
      </w:r>
      <w:ins w:id="337" w:author="Ram Krishna Dumrakoti" w:date="2017-12-14T15:35:00Z">
        <w:r w:rsidR="008C41FF" w:rsidRPr="008F4FC5">
          <w:rPr>
            <w:highlight w:val="green"/>
            <w:lang w:val="en-US"/>
            <w:rPrChange w:id="338" w:author="Pratik Tuladhar" w:date="2017-12-16T14:48:00Z">
              <w:rPr>
                <w:lang w:val="en-US"/>
              </w:rPr>
            </w:rPrChange>
          </w:rPr>
          <w:t xml:space="preserve"> -- done</w:t>
        </w:r>
      </w:ins>
    </w:p>
    <w:p w:rsidR="00F7191D" w:rsidRPr="008F4FC5" w:rsidRDefault="00F7191D" w:rsidP="000A07A8">
      <w:pPr>
        <w:pStyle w:val="ListParagraph"/>
        <w:numPr>
          <w:ilvl w:val="0"/>
          <w:numId w:val="6"/>
        </w:numPr>
        <w:rPr>
          <w:highlight w:val="green"/>
          <w:lang w:val="en-US"/>
          <w:rPrChange w:id="339" w:author="Pratik Tuladhar" w:date="2017-12-16T14:48:00Z">
            <w:rPr>
              <w:lang w:val="en-US"/>
            </w:rPr>
          </w:rPrChange>
        </w:rPr>
      </w:pPr>
      <w:r w:rsidRPr="008F4FC5">
        <w:rPr>
          <w:highlight w:val="green"/>
          <w:lang w:val="en-US"/>
          <w:rPrChange w:id="340" w:author="Pratik Tuladhar" w:date="2017-12-16T14:48:00Z">
            <w:rPr>
              <w:lang w:val="en-US"/>
            </w:rPr>
          </w:rPrChange>
        </w:rPr>
        <w:lastRenderedPageBreak/>
        <w:t>“Risk Overview (Before Implementation of Suggestions</w:t>
      </w:r>
      <w:r w:rsidR="00B37243" w:rsidRPr="008F4FC5">
        <w:rPr>
          <w:highlight w:val="green"/>
          <w:lang w:val="en-US"/>
          <w:rPrChange w:id="341" w:author="Pratik Tuladhar" w:date="2017-12-16T14:48:00Z">
            <w:rPr>
              <w:lang w:val="en-US"/>
            </w:rPr>
          </w:rPrChange>
        </w:rPr>
        <w:t>)</w:t>
      </w:r>
      <w:r w:rsidRPr="008F4FC5">
        <w:rPr>
          <w:highlight w:val="green"/>
          <w:lang w:val="en-US"/>
          <w:rPrChange w:id="342" w:author="Pratik Tuladhar" w:date="2017-12-16T14:48:00Z">
            <w:rPr>
              <w:lang w:val="en-US"/>
            </w:rPr>
          </w:rPrChange>
        </w:rPr>
        <w:t>” to be changed to “Risk Overview (</w:t>
      </w:r>
      <w:r w:rsidRPr="008F4FC5">
        <w:rPr>
          <w:color w:val="FF0000"/>
          <w:highlight w:val="green"/>
          <w:lang w:val="en-US"/>
          <w:rPrChange w:id="343" w:author="Pratik Tuladhar" w:date="2017-12-16T14:48:00Z">
            <w:rPr>
              <w:color w:val="FF0000"/>
              <w:lang w:val="en-US"/>
            </w:rPr>
          </w:rPrChange>
        </w:rPr>
        <w:t>Existing Barriers</w:t>
      </w:r>
      <w:r w:rsidRPr="008F4FC5">
        <w:rPr>
          <w:highlight w:val="green"/>
          <w:lang w:val="en-US"/>
          <w:rPrChange w:id="344" w:author="Pratik Tuladhar" w:date="2017-12-16T14:48:00Z">
            <w:rPr>
              <w:lang w:val="en-US"/>
            </w:rPr>
          </w:rPrChange>
        </w:rPr>
        <w:t>)”, font size to be increased to be bigger than probability and consequence labels</w:t>
      </w:r>
      <w:ins w:id="345" w:author="Ram Krishna Dumrakoti" w:date="2017-12-14T15:35:00Z">
        <w:r w:rsidR="008C41FF" w:rsidRPr="008F4FC5">
          <w:rPr>
            <w:highlight w:val="green"/>
            <w:lang w:val="en-US"/>
            <w:rPrChange w:id="346" w:author="Pratik Tuladhar" w:date="2017-12-16T14:48:00Z">
              <w:rPr>
                <w:lang w:val="en-US"/>
              </w:rPr>
            </w:rPrChange>
          </w:rPr>
          <w:t xml:space="preserve"> -- done</w:t>
        </w:r>
      </w:ins>
    </w:p>
    <w:p w:rsidR="00F7191D" w:rsidRPr="008F4FC5" w:rsidRDefault="00F7191D" w:rsidP="00F7191D">
      <w:pPr>
        <w:pStyle w:val="ListParagraph"/>
        <w:numPr>
          <w:ilvl w:val="0"/>
          <w:numId w:val="6"/>
        </w:numPr>
        <w:rPr>
          <w:highlight w:val="green"/>
          <w:lang w:val="en-US"/>
          <w:rPrChange w:id="347" w:author="Pratik Tuladhar" w:date="2017-12-16T14:48:00Z">
            <w:rPr>
              <w:lang w:val="en-US"/>
            </w:rPr>
          </w:rPrChange>
        </w:rPr>
      </w:pPr>
      <w:r w:rsidRPr="008F4FC5">
        <w:rPr>
          <w:highlight w:val="green"/>
          <w:lang w:val="en-US"/>
          <w:rPrChange w:id="348" w:author="Pratik Tuladhar" w:date="2017-12-16T14:48:00Z">
            <w:rPr>
              <w:lang w:val="en-US"/>
            </w:rPr>
          </w:rPrChange>
        </w:rPr>
        <w:t>“Risk Overview (After Implementation of Suggestions” to be changed to “Risk Overview (</w:t>
      </w:r>
      <w:r w:rsidRPr="008F4FC5">
        <w:rPr>
          <w:color w:val="FF0000"/>
          <w:highlight w:val="green"/>
          <w:lang w:val="en-US"/>
          <w:rPrChange w:id="349" w:author="Pratik Tuladhar" w:date="2017-12-16T14:48:00Z">
            <w:rPr>
              <w:color w:val="FF0000"/>
              <w:lang w:val="en-US"/>
            </w:rPr>
          </w:rPrChange>
        </w:rPr>
        <w:t>Existing Barriers + Recommendations</w:t>
      </w:r>
      <w:r w:rsidRPr="008F4FC5">
        <w:rPr>
          <w:highlight w:val="green"/>
          <w:lang w:val="en-US"/>
          <w:rPrChange w:id="350" w:author="Pratik Tuladhar" w:date="2017-12-16T14:48:00Z">
            <w:rPr>
              <w:lang w:val="en-US"/>
            </w:rPr>
          </w:rPrChange>
        </w:rPr>
        <w:t>)”, font size to be increased to be bigger than probability and consequence labels</w:t>
      </w:r>
      <w:ins w:id="351" w:author="Ram Krishna Dumrakoti" w:date="2017-12-14T15:35:00Z">
        <w:r w:rsidR="008C41FF" w:rsidRPr="008F4FC5">
          <w:rPr>
            <w:highlight w:val="green"/>
            <w:lang w:val="en-US"/>
            <w:rPrChange w:id="352" w:author="Pratik Tuladhar" w:date="2017-12-16T14:48:00Z">
              <w:rPr>
                <w:lang w:val="en-US"/>
              </w:rPr>
            </w:rPrChange>
          </w:rPr>
          <w:t xml:space="preserve"> -- done</w:t>
        </w:r>
      </w:ins>
    </w:p>
    <w:p w:rsidR="00F7191D" w:rsidRPr="008F4FC5" w:rsidRDefault="00F7191D" w:rsidP="00F7191D">
      <w:pPr>
        <w:pStyle w:val="ListParagraph"/>
        <w:numPr>
          <w:ilvl w:val="0"/>
          <w:numId w:val="6"/>
        </w:numPr>
        <w:rPr>
          <w:highlight w:val="yellow"/>
          <w:lang w:val="en-US"/>
          <w:rPrChange w:id="353" w:author="Pratik Tuladhar" w:date="2017-12-16T14:49:00Z">
            <w:rPr>
              <w:lang w:val="en-US"/>
            </w:rPr>
          </w:rPrChange>
        </w:rPr>
      </w:pPr>
      <w:r w:rsidRPr="008F4FC5">
        <w:rPr>
          <w:highlight w:val="yellow"/>
          <w:lang w:val="en-US"/>
          <w:rPrChange w:id="354" w:author="Pratik Tuladhar" w:date="2017-12-16T14:49:00Z">
            <w:rPr>
              <w:lang w:val="en-US"/>
            </w:rPr>
          </w:rPrChange>
        </w:rPr>
        <w:t>Add vertical axis title “Probability/Barrier” and horizontal axis title “Consequence”</w:t>
      </w:r>
      <w:ins w:id="355" w:author="Ram Krishna Dumrakoti" w:date="2017-12-15T10:25:00Z">
        <w:r w:rsidR="00CA2984" w:rsidRPr="008F4FC5">
          <w:rPr>
            <w:highlight w:val="yellow"/>
            <w:lang w:val="en-US"/>
            <w:rPrChange w:id="356" w:author="Pratik Tuladhar" w:date="2017-12-16T14:49:00Z">
              <w:rPr>
                <w:lang w:val="en-US"/>
              </w:rPr>
            </w:rPrChange>
          </w:rPr>
          <w:t xml:space="preserve"> -- doing</w:t>
        </w:r>
      </w:ins>
    </w:p>
    <w:p w:rsidR="00F7191D" w:rsidRPr="008F4FC5" w:rsidRDefault="00F7191D" w:rsidP="000A07A8">
      <w:pPr>
        <w:pStyle w:val="ListParagraph"/>
        <w:numPr>
          <w:ilvl w:val="0"/>
          <w:numId w:val="6"/>
        </w:numPr>
        <w:rPr>
          <w:highlight w:val="green"/>
          <w:lang w:val="en-US"/>
          <w:rPrChange w:id="357" w:author="Pratik Tuladhar" w:date="2017-12-16T14:50:00Z">
            <w:rPr>
              <w:lang w:val="en-US"/>
            </w:rPr>
          </w:rPrChange>
        </w:rPr>
      </w:pPr>
      <w:r w:rsidRPr="008F4FC5">
        <w:rPr>
          <w:highlight w:val="green"/>
          <w:lang w:val="en-US"/>
          <w:rPrChange w:id="358" w:author="Pratik Tuladhar" w:date="2017-12-16T14:50:00Z">
            <w:rPr>
              <w:lang w:val="en-US"/>
            </w:rPr>
          </w:rPrChange>
        </w:rPr>
        <w:t>Records table, font size decrease to same size as probability and consequence labels</w:t>
      </w:r>
      <w:ins w:id="359" w:author="Ram Krishna Dumrakoti" w:date="2017-12-14T15:35:00Z">
        <w:r w:rsidR="008C41FF" w:rsidRPr="008F4FC5">
          <w:rPr>
            <w:highlight w:val="green"/>
            <w:lang w:val="en-US"/>
            <w:rPrChange w:id="360" w:author="Pratik Tuladhar" w:date="2017-12-16T14:50:00Z">
              <w:rPr>
                <w:lang w:val="en-US"/>
              </w:rPr>
            </w:rPrChange>
          </w:rPr>
          <w:t xml:space="preserve"> -- done</w:t>
        </w:r>
      </w:ins>
    </w:p>
    <w:p w:rsidR="00F7191D" w:rsidRPr="008F4FC5" w:rsidRDefault="00F7191D" w:rsidP="000A07A8">
      <w:pPr>
        <w:pStyle w:val="ListParagraph"/>
        <w:numPr>
          <w:ilvl w:val="0"/>
          <w:numId w:val="6"/>
        </w:numPr>
        <w:rPr>
          <w:highlight w:val="yellow"/>
          <w:lang w:val="en-US"/>
          <w:rPrChange w:id="361" w:author="Pratik Tuladhar" w:date="2017-12-16T14:50:00Z">
            <w:rPr>
              <w:lang w:val="en-US"/>
            </w:rPr>
          </w:rPrChange>
        </w:rPr>
      </w:pPr>
      <w:r w:rsidRPr="008F4FC5">
        <w:rPr>
          <w:highlight w:val="yellow"/>
          <w:lang w:val="en-US"/>
          <w:rPrChange w:id="362" w:author="Pratik Tuladhar" w:date="2017-12-16T14:50:00Z">
            <w:rPr>
              <w:lang w:val="en-US"/>
            </w:rPr>
          </w:rPrChange>
        </w:rPr>
        <w:t>Barriers and Recommendation headings should not be repeated, and alignment issue of the table needs to be fixed</w:t>
      </w:r>
      <w:ins w:id="363" w:author="Ram Krishna Dumrakoti" w:date="2017-12-14T15:35:00Z">
        <w:r w:rsidR="008C41FF" w:rsidRPr="008F4FC5">
          <w:rPr>
            <w:highlight w:val="yellow"/>
            <w:lang w:val="en-US"/>
            <w:rPrChange w:id="364" w:author="Pratik Tuladhar" w:date="2017-12-16T14:50:00Z">
              <w:rPr>
                <w:lang w:val="en-US"/>
              </w:rPr>
            </w:rPrChange>
          </w:rPr>
          <w:t xml:space="preserve"> </w:t>
        </w:r>
        <w:proofErr w:type="gramStart"/>
        <w:r w:rsidR="008C41FF" w:rsidRPr="008F4FC5">
          <w:rPr>
            <w:highlight w:val="yellow"/>
            <w:lang w:val="en-US"/>
            <w:rPrChange w:id="365" w:author="Pratik Tuladhar" w:date="2017-12-16T14:50:00Z">
              <w:rPr>
                <w:lang w:val="en-US"/>
              </w:rPr>
            </w:rPrChange>
          </w:rPr>
          <w:t>-- ??</w:t>
        </w:r>
      </w:ins>
      <w:proofErr w:type="gramEnd"/>
    </w:p>
    <w:p w:rsidR="00F7191D" w:rsidDel="0095250A" w:rsidRDefault="00F7191D" w:rsidP="000A07A8">
      <w:pPr>
        <w:pStyle w:val="ListParagraph"/>
        <w:numPr>
          <w:ilvl w:val="0"/>
          <w:numId w:val="6"/>
        </w:numPr>
        <w:rPr>
          <w:del w:id="366" w:author="Authorised User" w:date="2017-12-14T08:18:00Z"/>
          <w:lang w:val="en-US"/>
        </w:rPr>
      </w:pPr>
      <w:del w:id="367" w:author="Authorised User" w:date="2017-12-14T08:18:00Z">
        <w:r w:rsidDel="0095250A">
          <w:rPr>
            <w:lang w:val="en-US"/>
          </w:rPr>
          <w:delText>Risk Before and Risk After missing, system needs to auto-populate this if records are newly created or updated through the system, also make sure this conforms to the finalized layout based on Excel template</w:delText>
        </w:r>
      </w:del>
    </w:p>
    <w:p w:rsidR="00F21D3D" w:rsidRDefault="00F21D3D" w:rsidP="00F21D3D">
      <w:pPr>
        <w:rPr>
          <w:lang w:val="en-US"/>
        </w:rPr>
      </w:pPr>
    </w:p>
    <w:p w:rsidR="00F21D3D" w:rsidRDefault="00F21D3D" w:rsidP="00F21D3D">
      <w:pPr>
        <w:rPr>
          <w:b/>
          <w:u w:val="single"/>
          <w:lang w:val="en-US"/>
        </w:rPr>
      </w:pPr>
      <w:r>
        <w:rPr>
          <w:b/>
          <w:u w:val="single"/>
          <w:lang w:val="en-US"/>
        </w:rPr>
        <w:t>Create/Update Records Page</w:t>
      </w:r>
    </w:p>
    <w:p w:rsidR="00764CED" w:rsidRPr="008F4FC5" w:rsidRDefault="00764CED" w:rsidP="000A07A8">
      <w:pPr>
        <w:pStyle w:val="ListParagraph"/>
        <w:numPr>
          <w:ilvl w:val="0"/>
          <w:numId w:val="6"/>
        </w:numPr>
        <w:rPr>
          <w:highlight w:val="green"/>
          <w:lang w:val="en-US"/>
          <w:rPrChange w:id="368" w:author="Pratik Tuladhar" w:date="2017-12-16T14:53:00Z">
            <w:rPr>
              <w:lang w:val="en-US"/>
            </w:rPr>
          </w:rPrChange>
        </w:rPr>
      </w:pPr>
      <w:r w:rsidRPr="008F4FC5">
        <w:rPr>
          <w:highlight w:val="green"/>
          <w:lang w:val="en-US"/>
          <w:rPrChange w:id="369" w:author="Pratik Tuladhar" w:date="2017-12-16T14:53:00Z">
            <w:rPr>
              <w:lang w:val="en-US"/>
            </w:rPr>
          </w:rPrChange>
        </w:rPr>
        <w:t>Scandinavian languages not implemented for Barrier Type and Dependency</w:t>
      </w:r>
      <w:ins w:id="370" w:author="Ram Krishna Dumrakoti" w:date="2017-12-14T15:36:00Z">
        <w:r w:rsidR="008C41FF" w:rsidRPr="008F4FC5">
          <w:rPr>
            <w:highlight w:val="green"/>
            <w:lang w:val="en-US"/>
            <w:rPrChange w:id="371" w:author="Pratik Tuladhar" w:date="2017-12-16T14:53:00Z">
              <w:rPr>
                <w:lang w:val="en-US"/>
              </w:rPr>
            </w:rPrChange>
          </w:rPr>
          <w:t xml:space="preserve"> -- done</w:t>
        </w:r>
      </w:ins>
    </w:p>
    <w:p w:rsidR="00096718" w:rsidRPr="000A07A8" w:rsidRDefault="00764CED" w:rsidP="000A07A8">
      <w:pPr>
        <w:pStyle w:val="ListParagraph"/>
        <w:numPr>
          <w:ilvl w:val="0"/>
          <w:numId w:val="6"/>
        </w:numPr>
        <w:rPr>
          <w:lang w:val="en-US"/>
        </w:rPr>
      </w:pPr>
      <w:r>
        <w:rPr>
          <w:lang w:val="en-US"/>
        </w:rPr>
        <w:t>What triggers the message for “Couldn’t create the record”?</w:t>
      </w:r>
      <w:ins w:id="372" w:author="Ram Krishna Dumrakoti" w:date="2017-12-14T15:36:00Z">
        <w:r w:rsidR="008C41FF">
          <w:rPr>
            <w:lang w:val="en-US"/>
          </w:rPr>
          <w:t xml:space="preserve"> --- ??</w:t>
        </w:r>
      </w:ins>
    </w:p>
    <w:p w:rsidR="00F21D3D" w:rsidRPr="008F4FC5" w:rsidDel="0095250A" w:rsidRDefault="00096718" w:rsidP="003553B6">
      <w:pPr>
        <w:pStyle w:val="ListParagraph"/>
        <w:numPr>
          <w:ilvl w:val="0"/>
          <w:numId w:val="6"/>
        </w:numPr>
        <w:rPr>
          <w:del w:id="373" w:author="Authorised User" w:date="2017-12-14T08:20:00Z"/>
          <w:highlight w:val="yellow"/>
          <w:lang w:val="en-US"/>
          <w:rPrChange w:id="374" w:author="Pratik Tuladhar" w:date="2017-12-16T14:54:00Z">
            <w:rPr>
              <w:del w:id="375" w:author="Authorised User" w:date="2017-12-14T08:20:00Z"/>
              <w:lang w:val="en-US"/>
            </w:rPr>
          </w:rPrChange>
        </w:rPr>
      </w:pPr>
      <w:r w:rsidRPr="008F4FC5">
        <w:rPr>
          <w:highlight w:val="yellow"/>
          <w:lang w:val="en-US"/>
          <w:rPrChange w:id="376" w:author="Pratik Tuladhar" w:date="2017-12-16T14:54:00Z">
            <w:rPr>
              <w:lang w:val="en-US"/>
            </w:rPr>
          </w:rPrChange>
        </w:rPr>
        <w:t>When there are no recommendations, input fields from New Risk Ranking are disabled since New Risk Ranking should be equal to Current Risk Ranking when there are no recommendations. To build in additional validation rule.</w:t>
      </w:r>
      <w:ins w:id="377" w:author="Ram Krishna Dumrakoti" w:date="2017-12-15T13:45:00Z">
        <w:r w:rsidR="004C419F" w:rsidRPr="008F4FC5">
          <w:rPr>
            <w:highlight w:val="yellow"/>
            <w:lang w:val="en-US"/>
            <w:rPrChange w:id="378" w:author="Pratik Tuladhar" w:date="2017-12-16T14:54:00Z">
              <w:rPr>
                <w:lang w:val="en-US"/>
              </w:rPr>
            </w:rPrChange>
          </w:rPr>
          <w:t xml:space="preserve"> -- </w:t>
        </w:r>
        <w:proofErr w:type="spellStart"/>
        <w:r w:rsidR="004C419F" w:rsidRPr="008F4FC5">
          <w:rPr>
            <w:highlight w:val="yellow"/>
            <w:lang w:val="en-US"/>
            <w:rPrChange w:id="379" w:author="Pratik Tuladhar" w:date="2017-12-16T14:54:00Z">
              <w:rPr>
                <w:lang w:val="en-US"/>
              </w:rPr>
            </w:rPrChange>
          </w:rPr>
          <w:t>harris</w:t>
        </w:r>
      </w:ins>
      <w:proofErr w:type="spellEnd"/>
    </w:p>
    <w:p w:rsidR="004A3FEA" w:rsidRDefault="00096718">
      <w:pPr>
        <w:pStyle w:val="ListParagraph"/>
        <w:numPr>
          <w:ilvl w:val="0"/>
          <w:numId w:val="6"/>
        </w:numPr>
        <w:rPr>
          <w:lang w:val="en-US"/>
        </w:rPr>
      </w:pPr>
      <w:del w:id="380" w:author="Authorised User" w:date="2017-12-14T08:20:00Z">
        <w:r w:rsidDel="0095250A">
          <w:rPr>
            <w:lang w:val="en-US"/>
          </w:rPr>
          <w:delText>All free text fields should not be compulsory for submission</w:delText>
        </w:r>
        <w:r w:rsidR="00CB7C07" w:rsidDel="0095250A">
          <w:rPr>
            <w:lang w:val="en-US"/>
          </w:rPr>
          <w:delText xml:space="preserve"> e.g.</w:delText>
        </w:r>
        <w:r w:rsidDel="0095250A">
          <w:rPr>
            <w:lang w:val="en-US"/>
          </w:rPr>
          <w:delText xml:space="preserve"> “Incident </w:delText>
        </w:r>
        <w:r w:rsidR="00CB7C07" w:rsidDel="0095250A">
          <w:rPr>
            <w:lang w:val="en-US"/>
          </w:rPr>
          <w:delText>D</w:delText>
        </w:r>
        <w:r w:rsidDel="0095250A">
          <w:rPr>
            <w:lang w:val="en-US"/>
          </w:rPr>
          <w:delText>escription”</w:delText>
        </w:r>
      </w:del>
    </w:p>
    <w:p w:rsidR="004A3FEA" w:rsidRPr="008F4FC5" w:rsidDel="0095250A" w:rsidRDefault="004A3FEA" w:rsidP="000A07A8">
      <w:pPr>
        <w:pStyle w:val="ListParagraph"/>
        <w:numPr>
          <w:ilvl w:val="0"/>
          <w:numId w:val="6"/>
        </w:numPr>
        <w:rPr>
          <w:del w:id="381" w:author="Authorised User" w:date="2017-12-14T08:21:00Z"/>
          <w:highlight w:val="green"/>
          <w:lang w:val="en-US"/>
          <w:rPrChange w:id="382" w:author="Pratik Tuladhar" w:date="2017-12-16T14:57:00Z">
            <w:rPr>
              <w:del w:id="383" w:author="Authorised User" w:date="2017-12-14T08:21:00Z"/>
              <w:lang w:val="en-US"/>
            </w:rPr>
          </w:rPrChange>
        </w:rPr>
      </w:pPr>
      <w:del w:id="384" w:author="Authorised User" w:date="2017-12-14T08:21:00Z">
        <w:r w:rsidRPr="008F4FC5" w:rsidDel="0095250A">
          <w:rPr>
            <w:highlight w:val="green"/>
            <w:lang w:val="en-US"/>
            <w:rPrChange w:id="385" w:author="Pratik Tuladhar" w:date="2017-12-16T14:57:00Z">
              <w:rPr>
                <w:lang w:val="en-US"/>
              </w:rPr>
            </w:rPrChange>
          </w:rPr>
          <w:delText xml:space="preserve">Submit button should be </w:delText>
        </w:r>
        <w:r w:rsidR="00CB7C07" w:rsidRPr="008F4FC5" w:rsidDel="0095250A">
          <w:rPr>
            <w:highlight w:val="green"/>
            <w:lang w:val="en-US"/>
            <w:rPrChange w:id="386" w:author="Pratik Tuladhar" w:date="2017-12-16T14:57:00Z">
              <w:rPr>
                <w:lang w:val="en-US"/>
              </w:rPr>
            </w:rPrChange>
          </w:rPr>
          <w:delText>always enabled.</w:delText>
        </w:r>
        <w:r w:rsidRPr="008F4FC5" w:rsidDel="0095250A">
          <w:rPr>
            <w:highlight w:val="green"/>
            <w:lang w:val="en-US"/>
            <w:rPrChange w:id="387" w:author="Pratik Tuladhar" w:date="2017-12-16T14:57:00Z">
              <w:rPr>
                <w:lang w:val="en-US"/>
              </w:rPr>
            </w:rPrChange>
          </w:rPr>
          <w:delText xml:space="preserve"> </w:delText>
        </w:r>
        <w:r w:rsidR="00CB7C07" w:rsidRPr="008F4FC5" w:rsidDel="0095250A">
          <w:rPr>
            <w:highlight w:val="green"/>
            <w:lang w:val="en-US"/>
            <w:rPrChange w:id="388" w:author="Pratik Tuladhar" w:date="2017-12-16T14:57:00Z">
              <w:rPr>
                <w:lang w:val="en-US"/>
              </w:rPr>
            </w:rPrChange>
          </w:rPr>
          <w:delText>W</w:delText>
        </w:r>
        <w:r w:rsidRPr="008F4FC5" w:rsidDel="0095250A">
          <w:rPr>
            <w:highlight w:val="green"/>
            <w:lang w:val="en-US"/>
            <w:rPrChange w:id="389" w:author="Pratik Tuladhar" w:date="2017-12-16T14:57:00Z">
              <w:rPr>
                <w:lang w:val="en-US"/>
              </w:rPr>
            </w:rPrChange>
          </w:rPr>
          <w:delText xml:space="preserve">hen clicked without all required fields, </w:delText>
        </w:r>
        <w:r w:rsidR="00CB7C07" w:rsidRPr="008F4FC5" w:rsidDel="0095250A">
          <w:rPr>
            <w:highlight w:val="green"/>
            <w:lang w:val="en-US"/>
            <w:rPrChange w:id="390" w:author="Pratik Tuladhar" w:date="2017-12-16T14:57:00Z">
              <w:rPr>
                <w:lang w:val="en-US"/>
              </w:rPr>
            </w:rPrChange>
          </w:rPr>
          <w:delText xml:space="preserve">the form </w:delText>
        </w:r>
        <w:r w:rsidRPr="008F4FC5" w:rsidDel="0095250A">
          <w:rPr>
            <w:highlight w:val="green"/>
            <w:lang w:val="en-US"/>
            <w:rPrChange w:id="391" w:author="Pratik Tuladhar" w:date="2017-12-16T14:57:00Z">
              <w:rPr>
                <w:lang w:val="en-US"/>
              </w:rPr>
            </w:rPrChange>
          </w:rPr>
          <w:delText>will hig</w:delText>
        </w:r>
        <w:r w:rsidR="008463CD" w:rsidRPr="008F4FC5" w:rsidDel="0095250A">
          <w:rPr>
            <w:highlight w:val="green"/>
            <w:lang w:val="en-US"/>
            <w:rPrChange w:id="392" w:author="Pratik Tuladhar" w:date="2017-12-16T14:57:00Z">
              <w:rPr>
                <w:lang w:val="en-US"/>
              </w:rPr>
            </w:rPrChange>
          </w:rPr>
          <w:delText>hlight all empty mandatory fields</w:delText>
        </w:r>
        <w:r w:rsidRPr="008F4FC5" w:rsidDel="0095250A">
          <w:rPr>
            <w:highlight w:val="green"/>
            <w:lang w:val="en-US"/>
            <w:rPrChange w:id="393" w:author="Pratik Tuladhar" w:date="2017-12-16T14:57:00Z">
              <w:rPr>
                <w:lang w:val="en-US"/>
              </w:rPr>
            </w:rPrChange>
          </w:rPr>
          <w:delText xml:space="preserve"> red as </w:delText>
        </w:r>
        <w:r w:rsidR="008463CD" w:rsidRPr="008F4FC5" w:rsidDel="0095250A">
          <w:rPr>
            <w:highlight w:val="green"/>
            <w:lang w:val="en-US"/>
            <w:rPrChange w:id="394" w:author="Pratik Tuladhar" w:date="2017-12-16T14:57:00Z">
              <w:rPr>
                <w:lang w:val="en-US"/>
              </w:rPr>
            </w:rPrChange>
          </w:rPr>
          <w:delText>prompt</w:delText>
        </w:r>
        <w:r w:rsidRPr="008F4FC5" w:rsidDel="0095250A">
          <w:rPr>
            <w:highlight w:val="green"/>
            <w:lang w:val="en-US"/>
            <w:rPrChange w:id="395" w:author="Pratik Tuladhar" w:date="2017-12-16T14:57:00Z">
              <w:rPr>
                <w:lang w:val="en-US"/>
              </w:rPr>
            </w:rPrChange>
          </w:rPr>
          <w:delText xml:space="preserve"> to the user</w:delText>
        </w:r>
        <w:r w:rsidR="00CB7C07" w:rsidRPr="008F4FC5" w:rsidDel="0095250A">
          <w:rPr>
            <w:highlight w:val="green"/>
            <w:lang w:val="en-US"/>
            <w:rPrChange w:id="396" w:author="Pratik Tuladhar" w:date="2017-12-16T14:57:00Z">
              <w:rPr>
                <w:lang w:val="en-US"/>
              </w:rPr>
            </w:rPrChange>
          </w:rPr>
          <w:delText xml:space="preserve">. This should be </w:delText>
        </w:r>
        <w:r w:rsidR="008463CD" w:rsidRPr="008F4FC5" w:rsidDel="0095250A">
          <w:rPr>
            <w:highlight w:val="green"/>
            <w:lang w:val="en-US"/>
            <w:rPrChange w:id="397" w:author="Pratik Tuladhar" w:date="2017-12-16T14:57:00Z">
              <w:rPr>
                <w:lang w:val="en-US"/>
              </w:rPr>
            </w:rPrChange>
          </w:rPr>
          <w:delText>standard</w:delText>
        </w:r>
        <w:r w:rsidRPr="008F4FC5" w:rsidDel="0095250A">
          <w:rPr>
            <w:highlight w:val="green"/>
            <w:lang w:val="en-US"/>
            <w:rPrChange w:id="398" w:author="Pratik Tuladhar" w:date="2017-12-16T14:57:00Z">
              <w:rPr>
                <w:lang w:val="en-US"/>
              </w:rPr>
            </w:rPrChange>
          </w:rPr>
          <w:delText xml:space="preserve"> UX.</w:delText>
        </w:r>
      </w:del>
    </w:p>
    <w:p w:rsidR="00DA459C" w:rsidRPr="008F4FC5" w:rsidDel="003553B6" w:rsidRDefault="00DA459C" w:rsidP="000A07A8">
      <w:pPr>
        <w:pStyle w:val="ListParagraph"/>
        <w:numPr>
          <w:ilvl w:val="0"/>
          <w:numId w:val="6"/>
        </w:numPr>
        <w:rPr>
          <w:del w:id="399" w:author="Authorised User" w:date="2017-12-14T08:23:00Z"/>
          <w:highlight w:val="green"/>
          <w:lang w:val="en-US"/>
          <w:rPrChange w:id="400" w:author="Pratik Tuladhar" w:date="2017-12-16T14:57:00Z">
            <w:rPr>
              <w:del w:id="401" w:author="Authorised User" w:date="2017-12-14T08:23:00Z"/>
              <w:lang w:val="en-US"/>
            </w:rPr>
          </w:rPrChange>
        </w:rPr>
      </w:pPr>
      <w:del w:id="402" w:author="Authorised User" w:date="2017-12-14T08:23:00Z">
        <w:r w:rsidRPr="008F4FC5" w:rsidDel="003553B6">
          <w:rPr>
            <w:highlight w:val="green"/>
            <w:lang w:val="en-US"/>
            <w:rPrChange w:id="403" w:author="Pratik Tuladhar" w:date="2017-12-16T14:57:00Z">
              <w:rPr>
                <w:lang w:val="en-US"/>
              </w:rPr>
            </w:rPrChange>
          </w:rPr>
          <w:delText>Submit button text to change based on situation. Text is “</w:delText>
        </w:r>
        <w:r w:rsidR="00B37243" w:rsidRPr="008F4FC5" w:rsidDel="003553B6">
          <w:rPr>
            <w:highlight w:val="green"/>
            <w:lang w:val="en-US"/>
            <w:rPrChange w:id="404" w:author="Pratik Tuladhar" w:date="2017-12-16T14:57:00Z">
              <w:rPr>
                <w:lang w:val="en-US"/>
              </w:rPr>
            </w:rPrChange>
          </w:rPr>
          <w:delText>CREATE NEW</w:delText>
        </w:r>
        <w:r w:rsidRPr="008F4FC5" w:rsidDel="003553B6">
          <w:rPr>
            <w:highlight w:val="green"/>
            <w:lang w:val="en-US"/>
            <w:rPrChange w:id="405" w:author="Pratik Tuladhar" w:date="2017-12-16T14:57:00Z">
              <w:rPr>
                <w:lang w:val="en-US"/>
              </w:rPr>
            </w:rPrChange>
          </w:rPr>
          <w:delText xml:space="preserve">” for new records, “UPDATE” for update records. </w:delText>
        </w:r>
        <w:r w:rsidR="00CB7C07" w:rsidRPr="008F4FC5" w:rsidDel="003553B6">
          <w:rPr>
            <w:highlight w:val="green"/>
            <w:lang w:val="en-US"/>
            <w:rPrChange w:id="406" w:author="Pratik Tuladhar" w:date="2017-12-16T14:57:00Z">
              <w:rPr>
                <w:lang w:val="en-US"/>
              </w:rPr>
            </w:rPrChange>
          </w:rPr>
          <w:delText>Provides clarity to user on new or update action.</w:delText>
        </w:r>
      </w:del>
    </w:p>
    <w:p w:rsidR="00DA459C" w:rsidRDefault="00DA459C" w:rsidP="000A07A8">
      <w:pPr>
        <w:pStyle w:val="ListParagraph"/>
        <w:numPr>
          <w:ilvl w:val="0"/>
          <w:numId w:val="6"/>
        </w:numPr>
        <w:rPr>
          <w:lang w:val="en-US"/>
        </w:rPr>
      </w:pPr>
      <w:r w:rsidRPr="008F4FC5">
        <w:rPr>
          <w:highlight w:val="green"/>
          <w:lang w:val="en-US"/>
          <w:rPrChange w:id="407" w:author="Pratik Tuladhar" w:date="2017-12-16T14:57:00Z">
            <w:rPr>
              <w:lang w:val="en-US"/>
            </w:rPr>
          </w:rPrChange>
        </w:rPr>
        <w:t>When selecting records, only cat</w:t>
      </w:r>
      <w:bookmarkStart w:id="408" w:name="_GoBack"/>
      <w:bookmarkEnd w:id="408"/>
      <w:r w:rsidRPr="008F4FC5">
        <w:rPr>
          <w:highlight w:val="green"/>
          <w:lang w:val="en-US"/>
          <w:rPrChange w:id="409" w:author="Pratik Tuladhar" w:date="2017-12-16T14:57:00Z">
            <w:rPr>
              <w:lang w:val="en-US"/>
            </w:rPr>
          </w:rPrChange>
        </w:rPr>
        <w:t>egories with records should be shown for work type, work operation and potential incident, so that user will not see categories without records and get confused with a long list</w:t>
      </w:r>
      <w:ins w:id="410" w:author="Ram Krishna Dumrakoti" w:date="2017-12-15T13:46:00Z">
        <w:r w:rsidR="00A84AE3" w:rsidRPr="008F4FC5">
          <w:rPr>
            <w:highlight w:val="green"/>
            <w:lang w:val="en-US"/>
            <w:rPrChange w:id="411" w:author="Pratik Tuladhar" w:date="2017-12-16T14:57:00Z">
              <w:rPr>
                <w:lang w:val="en-US"/>
              </w:rPr>
            </w:rPrChange>
          </w:rPr>
          <w:t xml:space="preserve"> --</w:t>
        </w:r>
        <w:r w:rsidR="00A84AE3" w:rsidRPr="00D4054A">
          <w:rPr>
            <w:lang w:val="en-US"/>
          </w:rPr>
          <w:t xml:space="preserve"> </w:t>
        </w:r>
        <w:proofErr w:type="spellStart"/>
        <w:r w:rsidR="00A84AE3">
          <w:rPr>
            <w:lang w:val="en-US"/>
          </w:rPr>
          <w:t>harris</w:t>
        </w:r>
      </w:ins>
      <w:proofErr w:type="spellEnd"/>
    </w:p>
    <w:p w:rsidR="0063247C" w:rsidRPr="00D4054A" w:rsidRDefault="0063247C" w:rsidP="000A07A8">
      <w:pPr>
        <w:pStyle w:val="ListParagraph"/>
        <w:numPr>
          <w:ilvl w:val="0"/>
          <w:numId w:val="6"/>
        </w:numPr>
        <w:rPr>
          <w:highlight w:val="yellow"/>
          <w:lang w:val="en-US"/>
          <w:rPrChange w:id="412" w:author="Pratik Tuladhar" w:date="2017-12-16T15:02:00Z">
            <w:rPr>
              <w:lang w:val="en-US"/>
            </w:rPr>
          </w:rPrChange>
        </w:rPr>
      </w:pPr>
      <w:r w:rsidRPr="00D4054A">
        <w:rPr>
          <w:highlight w:val="yellow"/>
          <w:lang w:val="en-US"/>
          <w:rPrChange w:id="413" w:author="Pratik Tuladhar" w:date="2017-12-16T15:02:00Z">
            <w:rPr>
              <w:lang w:val="en-US"/>
            </w:rPr>
          </w:rPrChange>
        </w:rPr>
        <w:t>When there are no existing records, UPDATE RECORD button to be disabled</w:t>
      </w:r>
      <w:ins w:id="414" w:author="Ram Krishna Dumrakoti" w:date="2017-12-15T13:46:00Z">
        <w:r w:rsidR="00A84AE3" w:rsidRPr="00D4054A">
          <w:rPr>
            <w:highlight w:val="yellow"/>
            <w:lang w:val="en-US"/>
            <w:rPrChange w:id="415" w:author="Pratik Tuladhar" w:date="2017-12-16T15:02:00Z">
              <w:rPr>
                <w:lang w:val="en-US"/>
              </w:rPr>
            </w:rPrChange>
          </w:rPr>
          <w:t xml:space="preserve"> -- </w:t>
        </w:r>
        <w:proofErr w:type="spellStart"/>
        <w:r w:rsidR="00A84AE3" w:rsidRPr="00D4054A">
          <w:rPr>
            <w:highlight w:val="yellow"/>
            <w:lang w:val="en-US"/>
            <w:rPrChange w:id="416" w:author="Pratik Tuladhar" w:date="2017-12-16T15:02:00Z">
              <w:rPr>
                <w:lang w:val="en-US"/>
              </w:rPr>
            </w:rPrChange>
          </w:rPr>
          <w:t>harris</w:t>
        </w:r>
      </w:ins>
      <w:proofErr w:type="spellEnd"/>
    </w:p>
    <w:p w:rsidR="00DA459C" w:rsidRPr="00D4054A" w:rsidRDefault="00DA459C" w:rsidP="000A07A8">
      <w:pPr>
        <w:pStyle w:val="ListParagraph"/>
        <w:numPr>
          <w:ilvl w:val="0"/>
          <w:numId w:val="6"/>
        </w:numPr>
        <w:rPr>
          <w:highlight w:val="yellow"/>
          <w:lang w:val="en-US"/>
          <w:rPrChange w:id="417" w:author="Pratik Tuladhar" w:date="2017-12-16T15:02:00Z">
            <w:rPr>
              <w:lang w:val="en-US"/>
            </w:rPr>
          </w:rPrChange>
        </w:rPr>
      </w:pPr>
      <w:r w:rsidRPr="00D4054A">
        <w:rPr>
          <w:highlight w:val="yellow"/>
          <w:lang w:val="en-US"/>
          <w:rPrChange w:id="418" w:author="Pratik Tuladhar" w:date="2017-12-16T15:02:00Z">
            <w:rPr>
              <w:lang w:val="en-US"/>
            </w:rPr>
          </w:rPrChange>
        </w:rPr>
        <w:t>When RESET button is clicked, form returns to the top</w:t>
      </w:r>
      <w:ins w:id="419" w:author="Authorised User" w:date="2017-12-14T08:24:00Z">
        <w:r w:rsidR="003553B6" w:rsidRPr="00D4054A">
          <w:rPr>
            <w:highlight w:val="yellow"/>
            <w:lang w:val="en-US"/>
            <w:rPrChange w:id="420" w:author="Pratik Tuladhar" w:date="2017-12-16T15:02:00Z">
              <w:rPr>
                <w:lang w:val="en-US"/>
              </w:rPr>
            </w:rPrChange>
          </w:rPr>
          <w:t>. UPDATE RECORD button not seen, and when user attempts to scroll, the form jumps back to the bottom again</w:t>
        </w:r>
      </w:ins>
      <w:ins w:id="421" w:author="Authorised User" w:date="2017-12-14T12:35:00Z">
        <w:r w:rsidR="008A2516" w:rsidRPr="00D4054A">
          <w:rPr>
            <w:highlight w:val="yellow"/>
            <w:lang w:val="en-US"/>
            <w:rPrChange w:id="422" w:author="Pratik Tuladhar" w:date="2017-12-16T15:02:00Z">
              <w:rPr>
                <w:lang w:val="en-US"/>
              </w:rPr>
            </w:rPrChange>
          </w:rPr>
          <w:t>.</w:t>
        </w:r>
      </w:ins>
      <w:ins w:id="423" w:author="Ram Krishna Dumrakoti" w:date="2017-12-15T13:46:00Z">
        <w:r w:rsidR="00A84AE3" w:rsidRPr="00D4054A">
          <w:rPr>
            <w:highlight w:val="yellow"/>
            <w:lang w:val="en-US"/>
            <w:rPrChange w:id="424" w:author="Pratik Tuladhar" w:date="2017-12-16T15:02:00Z">
              <w:rPr>
                <w:lang w:val="en-US"/>
              </w:rPr>
            </w:rPrChange>
          </w:rPr>
          <w:t xml:space="preserve"> -- </w:t>
        </w:r>
        <w:proofErr w:type="spellStart"/>
        <w:r w:rsidR="00A84AE3" w:rsidRPr="00D4054A">
          <w:rPr>
            <w:highlight w:val="yellow"/>
            <w:lang w:val="en-US"/>
            <w:rPrChange w:id="425" w:author="Pratik Tuladhar" w:date="2017-12-16T15:02:00Z">
              <w:rPr>
                <w:lang w:val="en-US"/>
              </w:rPr>
            </w:rPrChange>
          </w:rPr>
          <w:t>harris</w:t>
        </w:r>
      </w:ins>
      <w:proofErr w:type="spellEnd"/>
    </w:p>
    <w:p w:rsidR="005D7245" w:rsidRPr="00D4054A" w:rsidRDefault="005D7245" w:rsidP="000A07A8">
      <w:pPr>
        <w:pStyle w:val="ListParagraph"/>
        <w:numPr>
          <w:ilvl w:val="0"/>
          <w:numId w:val="6"/>
        </w:numPr>
        <w:rPr>
          <w:highlight w:val="green"/>
          <w:lang w:val="en-US"/>
          <w:rPrChange w:id="426" w:author="Pratik Tuladhar" w:date="2017-12-16T15:02:00Z">
            <w:rPr>
              <w:lang w:val="en-US"/>
            </w:rPr>
          </w:rPrChange>
        </w:rPr>
      </w:pPr>
      <w:r w:rsidRPr="00D4054A">
        <w:rPr>
          <w:highlight w:val="green"/>
          <w:lang w:val="en-US"/>
          <w:rPrChange w:id="427" w:author="Pratik Tuladhar" w:date="2017-12-16T15:02:00Z">
            <w:rPr>
              <w:lang w:val="en-US"/>
            </w:rPr>
          </w:rPrChange>
        </w:rPr>
        <w:t>“RESET” to be changed to “CLEAR”</w:t>
      </w:r>
      <w:ins w:id="428" w:author="Ram Krishna Dumrakoti" w:date="2017-12-14T15:36:00Z">
        <w:r w:rsidR="008C41FF" w:rsidRPr="00D4054A">
          <w:rPr>
            <w:highlight w:val="green"/>
            <w:lang w:val="en-US"/>
            <w:rPrChange w:id="429" w:author="Pratik Tuladhar" w:date="2017-12-16T15:02:00Z">
              <w:rPr>
                <w:lang w:val="en-US"/>
              </w:rPr>
            </w:rPrChange>
          </w:rPr>
          <w:t xml:space="preserve"> -- done</w:t>
        </w:r>
      </w:ins>
    </w:p>
    <w:p w:rsidR="00B37243" w:rsidRPr="00D4054A" w:rsidRDefault="00B37243" w:rsidP="000A07A8">
      <w:pPr>
        <w:pStyle w:val="ListParagraph"/>
        <w:numPr>
          <w:ilvl w:val="0"/>
          <w:numId w:val="6"/>
        </w:numPr>
        <w:rPr>
          <w:highlight w:val="yellow"/>
          <w:lang w:val="en-US"/>
          <w:rPrChange w:id="430" w:author="Pratik Tuladhar" w:date="2017-12-16T15:03:00Z">
            <w:rPr>
              <w:lang w:val="en-US"/>
            </w:rPr>
          </w:rPrChange>
        </w:rPr>
      </w:pPr>
      <w:r w:rsidRPr="00D4054A">
        <w:rPr>
          <w:highlight w:val="yellow"/>
          <w:lang w:val="en-US"/>
          <w:rPrChange w:id="431" w:author="Pratik Tuladhar" w:date="2017-12-16T15:03:00Z">
            <w:rPr>
              <w:lang w:val="en-US"/>
            </w:rPr>
          </w:rPrChange>
        </w:rPr>
        <w:t>When user clicks CREATE NEW/UPDATE button, form returns to the top</w:t>
      </w:r>
      <w:ins w:id="432" w:author="Authorised User" w:date="2017-12-14T08:25:00Z">
        <w:r w:rsidR="003553B6" w:rsidRPr="00D4054A">
          <w:rPr>
            <w:highlight w:val="yellow"/>
            <w:lang w:val="en-US"/>
            <w:rPrChange w:id="433" w:author="Pratik Tuladhar" w:date="2017-12-16T15:03:00Z">
              <w:rPr>
                <w:lang w:val="en-US"/>
              </w:rPr>
            </w:rPrChange>
          </w:rPr>
          <w:t xml:space="preserve">. </w:t>
        </w:r>
      </w:ins>
      <w:ins w:id="434" w:author="Authorised User" w:date="2017-12-14T12:35:00Z">
        <w:r w:rsidR="008A2516" w:rsidRPr="00D4054A">
          <w:rPr>
            <w:highlight w:val="yellow"/>
            <w:lang w:val="en-US"/>
            <w:rPrChange w:id="435" w:author="Pratik Tuladhar" w:date="2017-12-16T15:03:00Z">
              <w:rPr>
                <w:lang w:val="en-US"/>
              </w:rPr>
            </w:rPrChange>
          </w:rPr>
          <w:t>UPDATE RECORD button not seen, and when user attempts to scroll, the form jumps back to the bottom again.</w:t>
        </w:r>
      </w:ins>
      <w:ins w:id="436" w:author="Ram Krishna Dumrakoti" w:date="2017-12-15T13:46:00Z">
        <w:r w:rsidR="00A84AE3" w:rsidRPr="00D4054A">
          <w:rPr>
            <w:highlight w:val="yellow"/>
            <w:lang w:val="en-US"/>
            <w:rPrChange w:id="437" w:author="Pratik Tuladhar" w:date="2017-12-16T15:03:00Z">
              <w:rPr>
                <w:lang w:val="en-US"/>
              </w:rPr>
            </w:rPrChange>
          </w:rPr>
          <w:t xml:space="preserve"> -- </w:t>
        </w:r>
        <w:proofErr w:type="spellStart"/>
        <w:r w:rsidR="00A84AE3" w:rsidRPr="00D4054A">
          <w:rPr>
            <w:highlight w:val="yellow"/>
            <w:lang w:val="en-US"/>
            <w:rPrChange w:id="438" w:author="Pratik Tuladhar" w:date="2017-12-16T15:03:00Z">
              <w:rPr>
                <w:lang w:val="en-US"/>
              </w:rPr>
            </w:rPrChange>
          </w:rPr>
          <w:t>harris</w:t>
        </w:r>
      </w:ins>
      <w:proofErr w:type="spellEnd"/>
    </w:p>
    <w:p w:rsidR="00F21D3D" w:rsidRDefault="00F21D3D" w:rsidP="00F21D3D">
      <w:pPr>
        <w:rPr>
          <w:lang w:val="en-US"/>
        </w:rPr>
      </w:pPr>
    </w:p>
    <w:p w:rsidR="00F21D3D" w:rsidRPr="00640C32" w:rsidRDefault="00F21D3D">
      <w:pPr>
        <w:rPr>
          <w:lang w:val="en-US"/>
        </w:rPr>
      </w:pPr>
      <w:r>
        <w:rPr>
          <w:b/>
          <w:u w:val="single"/>
          <w:lang w:val="en-US"/>
        </w:rPr>
        <w:t>Safe Job Analysis Page</w:t>
      </w:r>
    </w:p>
    <w:p w:rsidR="00F21D3D" w:rsidRPr="00D4054A" w:rsidRDefault="009C175D" w:rsidP="00FC2D1C">
      <w:pPr>
        <w:pStyle w:val="ListParagraph"/>
        <w:numPr>
          <w:ilvl w:val="0"/>
          <w:numId w:val="8"/>
        </w:numPr>
        <w:rPr>
          <w:highlight w:val="green"/>
          <w:lang w:val="en-US"/>
          <w:rPrChange w:id="439" w:author="Pratik Tuladhar" w:date="2017-12-16T15:04:00Z">
            <w:rPr>
              <w:lang w:val="en-US"/>
            </w:rPr>
          </w:rPrChange>
        </w:rPr>
      </w:pPr>
      <w:r w:rsidRPr="00D4054A">
        <w:rPr>
          <w:highlight w:val="green"/>
          <w:lang w:val="en-US"/>
          <w:rPrChange w:id="440" w:author="Pratik Tuladhar" w:date="2017-12-16T15:04:00Z">
            <w:rPr>
              <w:lang w:val="en-US"/>
            </w:rPr>
          </w:rPrChange>
        </w:rPr>
        <w:t>Remove PROJECT, Name and No. as they are repetitive and not required information for this page. Align Work Type and Work Operation to left.</w:t>
      </w:r>
      <w:ins w:id="441" w:author="Ram Krishna Dumrakoti" w:date="2017-12-14T15:36:00Z">
        <w:r w:rsidR="008C41FF" w:rsidRPr="00D4054A">
          <w:rPr>
            <w:highlight w:val="green"/>
            <w:lang w:val="en-US"/>
            <w:rPrChange w:id="442" w:author="Pratik Tuladhar" w:date="2017-12-16T15:04:00Z">
              <w:rPr>
                <w:lang w:val="en-US"/>
              </w:rPr>
            </w:rPrChange>
          </w:rPr>
          <w:t xml:space="preserve"> -- done</w:t>
        </w:r>
      </w:ins>
    </w:p>
    <w:p w:rsidR="009C175D" w:rsidRPr="00B37243" w:rsidRDefault="009C175D" w:rsidP="00FC2D1C">
      <w:pPr>
        <w:pStyle w:val="ListParagraph"/>
        <w:numPr>
          <w:ilvl w:val="0"/>
          <w:numId w:val="8"/>
        </w:numPr>
        <w:rPr>
          <w:lang w:val="en-US"/>
        </w:rPr>
      </w:pPr>
      <w:r w:rsidRPr="00D4054A">
        <w:rPr>
          <w:highlight w:val="yellow"/>
          <w:lang w:val="en-US"/>
          <w:rPrChange w:id="443" w:author="Pratik Tuladhar" w:date="2017-12-16T15:06:00Z">
            <w:rPr>
              <w:lang w:val="en-US"/>
            </w:rPr>
          </w:rPrChange>
        </w:rPr>
        <w:t xml:space="preserve">Add “SAFE JOB ANALYSIS” button </w:t>
      </w:r>
      <w:r w:rsidR="00BB6FCA" w:rsidRPr="00D4054A">
        <w:rPr>
          <w:highlight w:val="yellow"/>
          <w:lang w:val="en-US"/>
          <w:rPrChange w:id="444" w:author="Pratik Tuladhar" w:date="2017-12-16T15:06:00Z">
            <w:rPr>
              <w:lang w:val="en-US"/>
            </w:rPr>
          </w:rPrChange>
        </w:rPr>
        <w:t xml:space="preserve">left of SAVE AS PDF button, </w:t>
      </w:r>
      <w:r w:rsidR="00423003" w:rsidRPr="00D4054A">
        <w:rPr>
          <w:highlight w:val="yellow"/>
          <w:lang w:val="en-US"/>
          <w:rPrChange w:id="445" w:author="Pratik Tuladhar" w:date="2017-12-16T15:06:00Z">
            <w:rPr>
              <w:lang w:val="en-US"/>
            </w:rPr>
          </w:rPrChange>
        </w:rPr>
        <w:t>disabled</w:t>
      </w:r>
      <w:r w:rsidR="00BB6FCA" w:rsidRPr="00D4054A">
        <w:rPr>
          <w:highlight w:val="yellow"/>
          <w:lang w:val="en-US"/>
          <w:rPrChange w:id="446" w:author="Pratik Tuladhar" w:date="2017-12-16T15:06:00Z">
            <w:rPr>
              <w:lang w:val="en-US"/>
            </w:rPr>
          </w:rPrChange>
        </w:rPr>
        <w:t xml:space="preserve"> </w:t>
      </w:r>
      <w:r w:rsidR="00423003" w:rsidRPr="00D4054A">
        <w:rPr>
          <w:highlight w:val="yellow"/>
          <w:lang w:val="en-US"/>
          <w:rPrChange w:id="447" w:author="Pratik Tuladhar" w:date="2017-12-16T15:06:00Z">
            <w:rPr>
              <w:lang w:val="en-US"/>
            </w:rPr>
          </w:rPrChange>
        </w:rPr>
        <w:t>(indicative to user that this button is not clickable)</w:t>
      </w:r>
      <w:r w:rsidR="00BB6FCA" w:rsidRPr="00D4054A">
        <w:rPr>
          <w:highlight w:val="yellow"/>
          <w:lang w:val="en-US"/>
          <w:rPrChange w:id="448" w:author="Pratik Tuladhar" w:date="2017-12-16T15:06:00Z">
            <w:rPr>
              <w:lang w:val="en-US"/>
            </w:rPr>
          </w:rPrChange>
        </w:rPr>
        <w:t xml:space="preserve"> and</w:t>
      </w:r>
      <w:r w:rsidRPr="00D4054A">
        <w:rPr>
          <w:highlight w:val="yellow"/>
          <w:lang w:val="en-US"/>
          <w:rPrChange w:id="449" w:author="Pratik Tuladhar" w:date="2017-12-16T15:06:00Z">
            <w:rPr>
              <w:lang w:val="en-US"/>
            </w:rPr>
          </w:rPrChange>
        </w:rPr>
        <w:t xml:space="preserve"> tooltip</w:t>
      </w:r>
      <w:r w:rsidR="00BB6FCA" w:rsidRPr="00D4054A">
        <w:rPr>
          <w:highlight w:val="yellow"/>
          <w:lang w:val="en-US"/>
          <w:rPrChange w:id="450" w:author="Pratik Tuladhar" w:date="2017-12-16T15:06:00Z">
            <w:rPr>
              <w:lang w:val="en-US"/>
            </w:rPr>
          </w:rPrChange>
        </w:rPr>
        <w:t xml:space="preserve"> appears with</w:t>
      </w:r>
      <w:r w:rsidRPr="00D4054A">
        <w:rPr>
          <w:highlight w:val="yellow"/>
          <w:lang w:val="en-US"/>
          <w:rPrChange w:id="451" w:author="Pratik Tuladhar" w:date="2017-12-16T15:06:00Z">
            <w:rPr>
              <w:lang w:val="en-US"/>
            </w:rPr>
          </w:rPrChange>
        </w:rPr>
        <w:t xml:space="preserve"> “</w:t>
      </w:r>
      <w:r w:rsidRPr="00D4054A">
        <w:rPr>
          <w:highlight w:val="yellow"/>
          <w:rPrChange w:id="452" w:author="Pratik Tuladhar" w:date="2017-12-16T15:06:00Z">
            <w:rPr/>
          </w:rPrChange>
        </w:rPr>
        <w:t xml:space="preserve">This feature </w:t>
      </w:r>
      <w:r w:rsidR="00C1153A" w:rsidRPr="00D4054A">
        <w:rPr>
          <w:highlight w:val="yellow"/>
          <w:rPrChange w:id="453" w:author="Pratik Tuladhar" w:date="2017-12-16T15:06:00Z">
            <w:rPr/>
          </w:rPrChange>
        </w:rPr>
        <w:t>has been</w:t>
      </w:r>
      <w:r w:rsidRPr="00D4054A">
        <w:rPr>
          <w:highlight w:val="yellow"/>
          <w:rPrChange w:id="454" w:author="Pratik Tuladhar" w:date="2017-12-16T15:06:00Z">
            <w:rPr/>
          </w:rPrChange>
        </w:rPr>
        <w:t xml:space="preserve"> marked for next phase development”</w:t>
      </w:r>
      <w:ins w:id="455" w:author="Ram Krishna Dumrakoti" w:date="2017-12-14T15:36:00Z">
        <w:r w:rsidR="008C41FF">
          <w:t xml:space="preserve"> -- done</w:t>
        </w:r>
      </w:ins>
    </w:p>
    <w:p w:rsidR="0063247C" w:rsidRPr="00D4054A" w:rsidRDefault="009C175D" w:rsidP="0063247C">
      <w:pPr>
        <w:pStyle w:val="ListParagraph"/>
        <w:numPr>
          <w:ilvl w:val="0"/>
          <w:numId w:val="6"/>
        </w:numPr>
        <w:rPr>
          <w:highlight w:val="yellow"/>
          <w:lang w:val="en-US"/>
          <w:rPrChange w:id="456" w:author="Pratik Tuladhar" w:date="2017-12-16T15:06:00Z">
            <w:rPr>
              <w:lang w:val="en-US"/>
            </w:rPr>
          </w:rPrChange>
        </w:rPr>
      </w:pPr>
      <w:r w:rsidRPr="00D4054A">
        <w:rPr>
          <w:highlight w:val="yellow"/>
          <w:rPrChange w:id="457" w:author="Pratik Tuladhar" w:date="2017-12-16T15:06:00Z">
            <w:rPr/>
          </w:rPrChange>
        </w:rPr>
        <w:t xml:space="preserve">When Work Type </w:t>
      </w:r>
      <w:r w:rsidR="0063247C" w:rsidRPr="00D4054A">
        <w:rPr>
          <w:highlight w:val="yellow"/>
          <w:rPrChange w:id="458" w:author="Pratik Tuladhar" w:date="2017-12-16T15:06:00Z">
            <w:rPr/>
          </w:rPrChange>
        </w:rPr>
        <w:t xml:space="preserve">and/or Work Operation is empty and user clicks on “SAVE AS PDF” button, </w:t>
      </w:r>
      <w:r w:rsidR="0063247C" w:rsidRPr="00D4054A">
        <w:rPr>
          <w:highlight w:val="yellow"/>
          <w:lang w:val="en-US"/>
          <w:rPrChange w:id="459" w:author="Pratik Tuladhar" w:date="2017-12-16T15:06:00Z">
            <w:rPr>
              <w:lang w:val="en-US"/>
            </w:rPr>
          </w:rPrChange>
        </w:rPr>
        <w:t>highlight all empty mandatory fields red as prompt to the user. This should be standard UX.</w:t>
      </w:r>
      <w:ins w:id="460" w:author="Ram Krishna Dumrakoti" w:date="2017-12-15T16:07:00Z">
        <w:r w:rsidR="003C23D7" w:rsidRPr="00D4054A">
          <w:rPr>
            <w:highlight w:val="yellow"/>
            <w:lang w:val="en-US"/>
            <w:rPrChange w:id="461" w:author="Pratik Tuladhar" w:date="2017-12-16T15:06:00Z">
              <w:rPr>
                <w:lang w:val="en-US"/>
              </w:rPr>
            </w:rPrChange>
          </w:rPr>
          <w:t xml:space="preserve">-- </w:t>
        </w:r>
        <w:proofErr w:type="spellStart"/>
        <w:r w:rsidR="003C23D7" w:rsidRPr="00D4054A">
          <w:rPr>
            <w:highlight w:val="yellow"/>
            <w:lang w:val="en-US"/>
            <w:rPrChange w:id="462" w:author="Pratik Tuladhar" w:date="2017-12-16T15:06:00Z">
              <w:rPr>
                <w:lang w:val="en-US"/>
              </w:rPr>
            </w:rPrChange>
          </w:rPr>
          <w:t>harris</w:t>
        </w:r>
      </w:ins>
      <w:proofErr w:type="spellEnd"/>
    </w:p>
    <w:p w:rsidR="009C175D" w:rsidRDefault="0063247C" w:rsidP="00B37243">
      <w:pPr>
        <w:pStyle w:val="ListParagraph"/>
        <w:numPr>
          <w:ilvl w:val="0"/>
          <w:numId w:val="8"/>
        </w:numPr>
        <w:rPr>
          <w:lang w:val="en-US"/>
        </w:rPr>
      </w:pPr>
      <w:r w:rsidRPr="00D4054A">
        <w:rPr>
          <w:highlight w:val="yellow"/>
          <w:lang w:val="en-US"/>
          <w:rPrChange w:id="463" w:author="Pratik Tuladhar" w:date="2017-12-16T15:07:00Z">
            <w:rPr>
              <w:lang w:val="en-US"/>
            </w:rPr>
          </w:rPrChange>
        </w:rPr>
        <w:t>Work type and work operations drop down list available only for categories with existing records, so that user will not see categories without records an</w:t>
      </w:r>
      <w:r w:rsidR="009C064F" w:rsidRPr="00D4054A">
        <w:rPr>
          <w:highlight w:val="yellow"/>
          <w:lang w:val="en-US"/>
          <w:rPrChange w:id="464" w:author="Pratik Tuladhar" w:date="2017-12-16T15:07:00Z">
            <w:rPr>
              <w:lang w:val="en-US"/>
            </w:rPr>
          </w:rPrChange>
        </w:rPr>
        <w:t>d get confused with a long list</w:t>
      </w:r>
      <w:ins w:id="465" w:author="Ram Krishna Dumrakoti" w:date="2017-12-14T15:37:00Z">
        <w:r w:rsidR="008C41FF">
          <w:rPr>
            <w:lang w:val="en-US"/>
          </w:rPr>
          <w:t xml:space="preserve"> -- </w:t>
        </w:r>
        <w:proofErr w:type="spellStart"/>
        <w:r w:rsidR="008C41FF">
          <w:rPr>
            <w:lang w:val="en-US"/>
          </w:rPr>
          <w:t>harris</w:t>
        </w:r>
      </w:ins>
      <w:proofErr w:type="spellEnd"/>
    </w:p>
    <w:p w:rsidR="0063247C" w:rsidRPr="00B37243" w:rsidRDefault="00B37243" w:rsidP="00B37243">
      <w:pPr>
        <w:pStyle w:val="ListParagraph"/>
        <w:numPr>
          <w:ilvl w:val="0"/>
          <w:numId w:val="8"/>
        </w:numPr>
        <w:rPr>
          <w:lang w:val="en-US"/>
        </w:rPr>
      </w:pPr>
      <w:r w:rsidRPr="00555A2A">
        <w:rPr>
          <w:highlight w:val="yellow"/>
          <w:lang w:val="en-US"/>
          <w:rPrChange w:id="466" w:author="Pratik Tuladhar" w:date="2017-12-16T15:07:00Z">
            <w:rPr>
              <w:lang w:val="en-US"/>
            </w:rPr>
          </w:rPrChange>
        </w:rPr>
        <w:lastRenderedPageBreak/>
        <w:t>When there are no existing records, drop down lists for work type and work operation will be empty</w:t>
      </w:r>
      <w:ins w:id="467" w:author="Ram Krishna Dumrakoti" w:date="2017-12-14T15:37:00Z">
        <w:r w:rsidR="008C41FF">
          <w:rPr>
            <w:lang w:val="en-US"/>
          </w:rPr>
          <w:t xml:space="preserve"> -- </w:t>
        </w:r>
        <w:proofErr w:type="spellStart"/>
        <w:r w:rsidR="008C41FF">
          <w:rPr>
            <w:lang w:val="en-US"/>
          </w:rPr>
          <w:t>harris</w:t>
        </w:r>
      </w:ins>
      <w:proofErr w:type="spellEnd"/>
    </w:p>
    <w:p w:rsidR="00B37243" w:rsidRDefault="009C175D" w:rsidP="00FC2D1C">
      <w:pPr>
        <w:pStyle w:val="ListParagraph"/>
        <w:numPr>
          <w:ilvl w:val="0"/>
          <w:numId w:val="8"/>
        </w:numPr>
        <w:rPr>
          <w:lang w:val="en-US"/>
        </w:rPr>
      </w:pPr>
      <w:r w:rsidRPr="00555A2A">
        <w:rPr>
          <w:highlight w:val="yellow"/>
          <w:lang w:val="en-US"/>
          <w:rPrChange w:id="468" w:author="Pratik Tuladhar" w:date="2017-12-16T15:08:00Z">
            <w:rPr>
              <w:lang w:val="en-US"/>
            </w:rPr>
          </w:rPrChange>
        </w:rPr>
        <w:t>Hide risk matrix until a selection of work type and work operation is made</w:t>
      </w:r>
      <w:ins w:id="469" w:author="Ram Krishna Dumrakoti" w:date="2017-12-14T15:37:00Z">
        <w:r w:rsidR="008C41FF">
          <w:rPr>
            <w:lang w:val="en-US"/>
          </w:rPr>
          <w:t xml:space="preserve"> -- </w:t>
        </w:r>
        <w:proofErr w:type="spellStart"/>
        <w:r w:rsidR="008C41FF">
          <w:rPr>
            <w:lang w:val="en-US"/>
          </w:rPr>
          <w:t>harris</w:t>
        </w:r>
      </w:ins>
      <w:proofErr w:type="spellEnd"/>
    </w:p>
    <w:p w:rsidR="00B37243" w:rsidRDefault="009C175D" w:rsidP="00FC2D1C">
      <w:pPr>
        <w:pStyle w:val="ListParagraph"/>
        <w:numPr>
          <w:ilvl w:val="0"/>
          <w:numId w:val="8"/>
        </w:numPr>
        <w:rPr>
          <w:lang w:val="en-US"/>
        </w:rPr>
      </w:pPr>
      <w:r w:rsidRPr="00555A2A">
        <w:rPr>
          <w:highlight w:val="yellow"/>
          <w:lang w:val="en-US"/>
          <w:rPrChange w:id="470" w:author="Pratik Tuladhar" w:date="2017-12-16T15:08:00Z">
            <w:rPr>
              <w:lang w:val="en-US"/>
            </w:rPr>
          </w:rPrChange>
        </w:rPr>
        <w:t>Add vertical axis title “Probability/Barrier” and horizontal axis title “Consequence</w:t>
      </w:r>
      <w:r w:rsidR="00B37243" w:rsidRPr="00555A2A">
        <w:rPr>
          <w:highlight w:val="yellow"/>
          <w:lang w:val="en-US"/>
          <w:rPrChange w:id="471" w:author="Pratik Tuladhar" w:date="2017-12-16T15:08:00Z">
            <w:rPr>
              <w:lang w:val="en-US"/>
            </w:rPr>
          </w:rPrChange>
        </w:rPr>
        <w:t>”</w:t>
      </w:r>
      <w:ins w:id="472" w:author="Ram Krishna Dumrakoti" w:date="2017-12-15T13:46:00Z">
        <w:r w:rsidR="00A84AE3">
          <w:rPr>
            <w:lang w:val="en-US"/>
          </w:rPr>
          <w:t xml:space="preserve"> -- doing</w:t>
        </w:r>
      </w:ins>
    </w:p>
    <w:p w:rsidR="00FC2D1C" w:rsidRPr="00555A2A" w:rsidRDefault="00FC2D1C" w:rsidP="00FC2D1C">
      <w:pPr>
        <w:pStyle w:val="ListParagraph"/>
        <w:numPr>
          <w:ilvl w:val="0"/>
          <w:numId w:val="8"/>
        </w:numPr>
        <w:rPr>
          <w:ins w:id="473" w:author="Authorised User" w:date="2017-12-14T08:30:00Z"/>
          <w:highlight w:val="green"/>
          <w:lang w:val="en-US"/>
          <w:rPrChange w:id="474" w:author="Pratik Tuladhar" w:date="2017-12-16T15:10:00Z">
            <w:rPr>
              <w:ins w:id="475" w:author="Authorised User" w:date="2017-12-14T08:30:00Z"/>
              <w:lang w:val="en-US"/>
            </w:rPr>
          </w:rPrChange>
        </w:rPr>
      </w:pPr>
      <w:r w:rsidRPr="00555A2A">
        <w:rPr>
          <w:highlight w:val="green"/>
          <w:lang w:val="en-US"/>
          <w:rPrChange w:id="476" w:author="Pratik Tuladhar" w:date="2017-12-16T15:10:00Z">
            <w:rPr>
              <w:lang w:val="en-US"/>
            </w:rPr>
          </w:rPrChange>
        </w:rPr>
        <w:t>“Risk Overview (Before Implementation of Suggestions)” to be changed to “Risk Overview (</w:t>
      </w:r>
      <w:r w:rsidRPr="00555A2A">
        <w:rPr>
          <w:color w:val="FF0000"/>
          <w:highlight w:val="green"/>
          <w:lang w:val="en-US"/>
          <w:rPrChange w:id="477" w:author="Pratik Tuladhar" w:date="2017-12-16T15:10:00Z">
            <w:rPr>
              <w:color w:val="FF0000"/>
              <w:lang w:val="en-US"/>
            </w:rPr>
          </w:rPrChange>
        </w:rPr>
        <w:t>Based on listed potential incidents</w:t>
      </w:r>
      <w:r w:rsidRPr="00555A2A">
        <w:rPr>
          <w:highlight w:val="green"/>
          <w:lang w:val="en-US"/>
          <w:rPrChange w:id="478" w:author="Pratik Tuladhar" w:date="2017-12-16T15:10:00Z">
            <w:rPr>
              <w:lang w:val="en-US"/>
            </w:rPr>
          </w:rPrChange>
        </w:rPr>
        <w:t>)”, font size to be increased to be bigger than probability and consequence labels</w:t>
      </w:r>
      <w:ins w:id="479" w:author="Ram Krishna Dumrakoti" w:date="2017-12-14T15:37:00Z">
        <w:r w:rsidR="008C41FF" w:rsidRPr="00555A2A">
          <w:rPr>
            <w:highlight w:val="green"/>
            <w:lang w:val="en-US"/>
            <w:rPrChange w:id="480" w:author="Pratik Tuladhar" w:date="2017-12-16T15:10:00Z">
              <w:rPr>
                <w:lang w:val="en-US"/>
              </w:rPr>
            </w:rPrChange>
          </w:rPr>
          <w:t xml:space="preserve"> -- done</w:t>
        </w:r>
      </w:ins>
    </w:p>
    <w:p w:rsidR="003553B6" w:rsidRPr="00555A2A" w:rsidRDefault="003553B6" w:rsidP="00FC2D1C">
      <w:pPr>
        <w:pStyle w:val="ListParagraph"/>
        <w:numPr>
          <w:ilvl w:val="0"/>
          <w:numId w:val="8"/>
        </w:numPr>
        <w:rPr>
          <w:ins w:id="481" w:author="Authorised User" w:date="2017-12-14T08:30:00Z"/>
          <w:highlight w:val="yellow"/>
          <w:lang w:val="en-US"/>
          <w:rPrChange w:id="482" w:author="Pratik Tuladhar" w:date="2017-12-16T15:09:00Z">
            <w:rPr>
              <w:ins w:id="483" w:author="Authorised User" w:date="2017-12-14T08:30:00Z"/>
              <w:lang w:val="en-US"/>
            </w:rPr>
          </w:rPrChange>
        </w:rPr>
      </w:pPr>
      <w:ins w:id="484" w:author="Authorised User" w:date="2017-12-14T08:30:00Z">
        <w:r w:rsidRPr="00555A2A">
          <w:rPr>
            <w:highlight w:val="yellow"/>
            <w:lang w:val="en-US"/>
            <w:rPrChange w:id="485" w:author="Pratik Tuladhar" w:date="2017-12-16T15:09:00Z">
              <w:rPr>
                <w:lang w:val="en-US"/>
              </w:rPr>
            </w:rPrChange>
          </w:rPr>
          <w:t>“(S)” to be changed to “(</w:t>
        </w:r>
        <w:r w:rsidRPr="00555A2A">
          <w:rPr>
            <w:color w:val="FF0000"/>
            <w:highlight w:val="yellow"/>
            <w:lang w:val="en-US"/>
            <w:rPrChange w:id="486" w:author="Pratik Tuladhar" w:date="2017-12-16T15:09:00Z">
              <w:rPr>
                <w:lang w:val="en-US"/>
              </w:rPr>
            </w:rPrChange>
          </w:rPr>
          <w:t>s</w:t>
        </w:r>
        <w:r w:rsidRPr="00555A2A">
          <w:rPr>
            <w:highlight w:val="yellow"/>
            <w:lang w:val="en-US"/>
            <w:rPrChange w:id="487" w:author="Pratik Tuladhar" w:date="2017-12-16T15:09:00Z">
              <w:rPr>
                <w:lang w:val="en-US"/>
              </w:rPr>
            </w:rPrChange>
          </w:rPr>
          <w:t>)”</w:t>
        </w:r>
      </w:ins>
      <w:ins w:id="488" w:author="Ram Krishna Dumrakoti" w:date="2017-12-15T13:46:00Z">
        <w:r w:rsidR="00A84AE3" w:rsidRPr="00555A2A">
          <w:rPr>
            <w:highlight w:val="yellow"/>
            <w:lang w:val="en-US"/>
            <w:rPrChange w:id="489" w:author="Pratik Tuladhar" w:date="2017-12-16T15:09:00Z">
              <w:rPr>
                <w:lang w:val="en-US"/>
              </w:rPr>
            </w:rPrChange>
          </w:rPr>
          <w:t xml:space="preserve"> -- done</w:t>
        </w:r>
      </w:ins>
    </w:p>
    <w:p w:rsidR="003553B6" w:rsidRPr="00555A2A" w:rsidRDefault="003553B6" w:rsidP="00FC2D1C">
      <w:pPr>
        <w:pStyle w:val="ListParagraph"/>
        <w:numPr>
          <w:ilvl w:val="0"/>
          <w:numId w:val="8"/>
        </w:numPr>
        <w:rPr>
          <w:highlight w:val="green"/>
          <w:lang w:val="en-US"/>
          <w:rPrChange w:id="490" w:author="Pratik Tuladhar" w:date="2017-12-16T15:10:00Z">
            <w:rPr>
              <w:lang w:val="en-US"/>
            </w:rPr>
          </w:rPrChange>
        </w:rPr>
      </w:pPr>
      <w:ins w:id="491" w:author="Authorised User" w:date="2017-12-14T08:30:00Z">
        <w:r w:rsidRPr="00555A2A">
          <w:rPr>
            <w:highlight w:val="green"/>
            <w:lang w:val="en-US"/>
            <w:rPrChange w:id="492" w:author="Pratik Tuladhar" w:date="2017-12-16T15:10:00Z">
              <w:rPr>
                <w:lang w:val="en-US"/>
              </w:rPr>
            </w:rPrChange>
          </w:rPr>
          <w:t xml:space="preserve">Remove </w:t>
        </w:r>
      </w:ins>
      <w:ins w:id="493" w:author="Authorised User" w:date="2017-12-14T08:31:00Z">
        <w:r w:rsidRPr="00555A2A">
          <w:rPr>
            <w:highlight w:val="green"/>
            <w:lang w:val="en-US"/>
            <w:rPrChange w:id="494" w:author="Pratik Tuladhar" w:date="2017-12-16T15:10:00Z">
              <w:rPr>
                <w:lang w:val="en-US"/>
              </w:rPr>
            </w:rPrChange>
          </w:rPr>
          <w:t>“Additional Recommendation(s)”</w:t>
        </w:r>
      </w:ins>
      <w:ins w:id="495" w:author="Ram Krishna Dumrakoti" w:date="2017-12-14T15:39:00Z">
        <w:r w:rsidR="008C41FF" w:rsidRPr="00555A2A">
          <w:rPr>
            <w:highlight w:val="green"/>
            <w:lang w:val="en-US"/>
            <w:rPrChange w:id="496" w:author="Pratik Tuladhar" w:date="2017-12-16T15:10:00Z">
              <w:rPr>
                <w:lang w:val="en-US"/>
              </w:rPr>
            </w:rPrChange>
          </w:rPr>
          <w:t xml:space="preserve"> -- done</w:t>
        </w:r>
      </w:ins>
    </w:p>
    <w:p w:rsidR="00640C32" w:rsidRPr="00F21D3D" w:rsidRDefault="00640C32" w:rsidP="00FC2D1C">
      <w:pPr>
        <w:rPr>
          <w:lang w:val="en-US"/>
        </w:rPr>
      </w:pPr>
    </w:p>
    <w:p w:rsidR="00F21D3D" w:rsidRPr="00F21D3D" w:rsidRDefault="00F21D3D" w:rsidP="00F21D3D">
      <w:pPr>
        <w:rPr>
          <w:b/>
          <w:u w:val="single"/>
          <w:lang w:val="en-US"/>
        </w:rPr>
      </w:pPr>
      <w:r>
        <w:rPr>
          <w:b/>
          <w:u w:val="single"/>
          <w:lang w:val="en-US"/>
        </w:rPr>
        <w:t>Recommendations Page</w:t>
      </w:r>
    </w:p>
    <w:p w:rsidR="00BB6FCA" w:rsidRPr="00555A2A" w:rsidRDefault="00BB6FCA" w:rsidP="00BB6FCA">
      <w:pPr>
        <w:pStyle w:val="ListParagraph"/>
        <w:numPr>
          <w:ilvl w:val="0"/>
          <w:numId w:val="9"/>
        </w:numPr>
        <w:rPr>
          <w:highlight w:val="yellow"/>
          <w:lang w:val="en-US"/>
          <w:rPrChange w:id="497" w:author="Pratik Tuladhar" w:date="2017-12-16T15:10:00Z">
            <w:rPr>
              <w:lang w:val="en-US"/>
            </w:rPr>
          </w:rPrChange>
        </w:rPr>
      </w:pPr>
      <w:r w:rsidRPr="00555A2A">
        <w:rPr>
          <w:highlight w:val="yellow"/>
          <w:lang w:val="en-US"/>
          <w:rPrChange w:id="498" w:author="Pratik Tuladhar" w:date="2017-12-16T15:10:00Z">
            <w:rPr>
              <w:lang w:val="en-US"/>
            </w:rPr>
          </w:rPrChange>
        </w:rPr>
        <w:t>Add “CREATE ACTION PLAN” button above table aligned right</w:t>
      </w:r>
      <w:r w:rsidR="00FC2D1C" w:rsidRPr="00555A2A">
        <w:rPr>
          <w:highlight w:val="yellow"/>
          <w:lang w:val="en-US"/>
          <w:rPrChange w:id="499" w:author="Pratik Tuladhar" w:date="2017-12-16T15:10:00Z">
            <w:rPr>
              <w:lang w:val="en-US"/>
            </w:rPr>
          </w:rPrChange>
        </w:rPr>
        <w:t>,</w:t>
      </w:r>
      <w:r w:rsidR="00423003" w:rsidRPr="00555A2A">
        <w:rPr>
          <w:highlight w:val="yellow"/>
          <w:lang w:val="en-US"/>
          <w:rPrChange w:id="500" w:author="Pratik Tuladhar" w:date="2017-12-16T15:10:00Z">
            <w:rPr>
              <w:lang w:val="en-US"/>
            </w:rPr>
          </w:rPrChange>
        </w:rPr>
        <w:t xml:space="preserve"> disabled</w:t>
      </w:r>
      <w:r w:rsidRPr="00555A2A">
        <w:rPr>
          <w:highlight w:val="yellow"/>
          <w:lang w:val="en-US"/>
          <w:rPrChange w:id="501" w:author="Pratik Tuladhar" w:date="2017-12-16T15:10:00Z">
            <w:rPr>
              <w:lang w:val="en-US"/>
            </w:rPr>
          </w:rPrChange>
        </w:rPr>
        <w:t xml:space="preserve"> </w:t>
      </w:r>
      <w:r w:rsidR="00423003" w:rsidRPr="00555A2A">
        <w:rPr>
          <w:highlight w:val="yellow"/>
          <w:lang w:val="en-US"/>
          <w:rPrChange w:id="502" w:author="Pratik Tuladhar" w:date="2017-12-16T15:10:00Z">
            <w:rPr>
              <w:lang w:val="en-US"/>
            </w:rPr>
          </w:rPrChange>
        </w:rPr>
        <w:t xml:space="preserve">(indicative to user that this button is not clickable) </w:t>
      </w:r>
      <w:r w:rsidRPr="00555A2A">
        <w:rPr>
          <w:highlight w:val="yellow"/>
          <w:lang w:val="en-US"/>
          <w:rPrChange w:id="503" w:author="Pratik Tuladhar" w:date="2017-12-16T15:10:00Z">
            <w:rPr>
              <w:lang w:val="en-US"/>
            </w:rPr>
          </w:rPrChange>
        </w:rPr>
        <w:t>and tooltip appears with “</w:t>
      </w:r>
      <w:r w:rsidRPr="00555A2A">
        <w:rPr>
          <w:highlight w:val="yellow"/>
          <w:rPrChange w:id="504" w:author="Pratik Tuladhar" w:date="2017-12-16T15:10:00Z">
            <w:rPr/>
          </w:rPrChange>
        </w:rPr>
        <w:t>This feature has been marked for next phase development”</w:t>
      </w:r>
      <w:ins w:id="505" w:author="Ram Krishna Dumrakoti" w:date="2017-12-14T15:51:00Z">
        <w:r w:rsidR="009B610D" w:rsidRPr="00555A2A">
          <w:rPr>
            <w:highlight w:val="yellow"/>
            <w:rPrChange w:id="506" w:author="Pratik Tuladhar" w:date="2017-12-16T15:10:00Z">
              <w:rPr/>
            </w:rPrChange>
          </w:rPr>
          <w:t xml:space="preserve"> -- done</w:t>
        </w:r>
      </w:ins>
    </w:p>
    <w:p w:rsidR="00F21D3D" w:rsidRPr="00555A2A" w:rsidRDefault="00423003" w:rsidP="00FC2D1C">
      <w:pPr>
        <w:pStyle w:val="ListParagraph"/>
        <w:numPr>
          <w:ilvl w:val="0"/>
          <w:numId w:val="9"/>
        </w:numPr>
        <w:rPr>
          <w:highlight w:val="green"/>
          <w:lang w:val="en-US"/>
          <w:rPrChange w:id="507" w:author="Pratik Tuladhar" w:date="2017-12-16T15:11:00Z">
            <w:rPr>
              <w:lang w:val="en-US"/>
            </w:rPr>
          </w:rPrChange>
        </w:rPr>
      </w:pPr>
      <w:r w:rsidRPr="00555A2A">
        <w:rPr>
          <w:highlight w:val="green"/>
          <w:lang w:val="en-US"/>
          <w:rPrChange w:id="508" w:author="Pratik Tuladhar" w:date="2017-12-16T15:11:00Z">
            <w:rPr>
              <w:lang w:val="en-US"/>
            </w:rPr>
          </w:rPrChange>
        </w:rPr>
        <w:t>Sorting option for S/No is missing</w:t>
      </w:r>
      <w:ins w:id="509" w:author="Ram Krishna Dumrakoti" w:date="2017-12-14T15:51:00Z">
        <w:r w:rsidR="009B610D" w:rsidRPr="00555A2A">
          <w:rPr>
            <w:highlight w:val="green"/>
            <w:lang w:val="en-US"/>
            <w:rPrChange w:id="510" w:author="Pratik Tuladhar" w:date="2017-12-16T15:11:00Z">
              <w:rPr>
                <w:lang w:val="en-US"/>
              </w:rPr>
            </w:rPrChange>
          </w:rPr>
          <w:t xml:space="preserve"> -- don</w:t>
        </w:r>
      </w:ins>
      <w:ins w:id="511" w:author="Ram Krishna Dumrakoti" w:date="2017-12-14T15:52:00Z">
        <w:r w:rsidR="009B610D" w:rsidRPr="00555A2A">
          <w:rPr>
            <w:highlight w:val="green"/>
            <w:lang w:val="en-US"/>
            <w:rPrChange w:id="512" w:author="Pratik Tuladhar" w:date="2017-12-16T15:11:00Z">
              <w:rPr>
                <w:lang w:val="en-US"/>
              </w:rPr>
            </w:rPrChange>
          </w:rPr>
          <w:t>e</w:t>
        </w:r>
      </w:ins>
    </w:p>
    <w:p w:rsidR="00423003" w:rsidRPr="00555A2A" w:rsidRDefault="00FC2D1C" w:rsidP="00FC2D1C">
      <w:pPr>
        <w:pStyle w:val="ListParagraph"/>
        <w:numPr>
          <w:ilvl w:val="0"/>
          <w:numId w:val="9"/>
        </w:numPr>
        <w:rPr>
          <w:highlight w:val="green"/>
          <w:lang w:val="en-US"/>
          <w:rPrChange w:id="513" w:author="Pratik Tuladhar" w:date="2017-12-16T15:11:00Z">
            <w:rPr>
              <w:lang w:val="en-US"/>
            </w:rPr>
          </w:rPrChange>
        </w:rPr>
      </w:pPr>
      <w:r w:rsidRPr="00555A2A">
        <w:rPr>
          <w:highlight w:val="green"/>
          <w:lang w:val="en-US"/>
          <w:rPrChange w:id="514" w:author="Pratik Tuladhar" w:date="2017-12-16T15:11:00Z">
            <w:rPr>
              <w:lang w:val="en-US"/>
            </w:rPr>
          </w:rPrChange>
        </w:rPr>
        <w:t>“open” to be changed to “</w:t>
      </w:r>
      <w:r w:rsidRPr="00555A2A">
        <w:rPr>
          <w:color w:val="FF0000"/>
          <w:highlight w:val="green"/>
          <w:lang w:val="en-US"/>
          <w:rPrChange w:id="515" w:author="Pratik Tuladhar" w:date="2017-12-16T15:11:00Z">
            <w:rPr>
              <w:color w:val="FF0000"/>
              <w:lang w:val="en-US"/>
            </w:rPr>
          </w:rPrChange>
        </w:rPr>
        <w:t>O</w:t>
      </w:r>
      <w:r w:rsidRPr="00555A2A">
        <w:rPr>
          <w:highlight w:val="green"/>
          <w:lang w:val="en-US"/>
          <w:rPrChange w:id="516" w:author="Pratik Tuladhar" w:date="2017-12-16T15:11:00Z">
            <w:rPr>
              <w:lang w:val="en-US"/>
            </w:rPr>
          </w:rPrChange>
        </w:rPr>
        <w:t>pen”</w:t>
      </w:r>
      <w:ins w:id="517" w:author="Ram Krishna Dumrakoti" w:date="2017-12-14T15:52:00Z">
        <w:r w:rsidR="009B610D" w:rsidRPr="00555A2A">
          <w:rPr>
            <w:highlight w:val="green"/>
            <w:lang w:val="en-US"/>
            <w:rPrChange w:id="518" w:author="Pratik Tuladhar" w:date="2017-12-16T15:11:00Z">
              <w:rPr>
                <w:lang w:val="en-US"/>
              </w:rPr>
            </w:rPrChange>
          </w:rPr>
          <w:t xml:space="preserve"> -- done</w:t>
        </w:r>
      </w:ins>
    </w:p>
    <w:p w:rsidR="00FC2D1C" w:rsidRPr="00555A2A" w:rsidRDefault="00FC2D1C" w:rsidP="00FC2D1C">
      <w:pPr>
        <w:pStyle w:val="ListParagraph"/>
        <w:numPr>
          <w:ilvl w:val="0"/>
          <w:numId w:val="9"/>
        </w:numPr>
        <w:rPr>
          <w:highlight w:val="green"/>
          <w:lang w:val="en-US"/>
          <w:rPrChange w:id="519" w:author="Pratik Tuladhar" w:date="2017-12-16T15:11:00Z">
            <w:rPr>
              <w:lang w:val="en-US"/>
            </w:rPr>
          </w:rPrChange>
        </w:rPr>
      </w:pPr>
      <w:r w:rsidRPr="00555A2A">
        <w:rPr>
          <w:highlight w:val="green"/>
          <w:lang w:val="en-US"/>
          <w:rPrChange w:id="520" w:author="Pratik Tuladhar" w:date="2017-12-16T15:11:00Z">
            <w:rPr>
              <w:lang w:val="en-US"/>
            </w:rPr>
          </w:rPrChange>
        </w:rPr>
        <w:t>“close” to be changed to “</w:t>
      </w:r>
      <w:r w:rsidRPr="00555A2A">
        <w:rPr>
          <w:color w:val="FF0000"/>
          <w:highlight w:val="green"/>
          <w:lang w:val="en-US"/>
          <w:rPrChange w:id="521" w:author="Pratik Tuladhar" w:date="2017-12-16T15:11:00Z">
            <w:rPr>
              <w:color w:val="FF0000"/>
              <w:lang w:val="en-US"/>
            </w:rPr>
          </w:rPrChange>
        </w:rPr>
        <w:t>C</w:t>
      </w:r>
      <w:r w:rsidRPr="00555A2A">
        <w:rPr>
          <w:highlight w:val="green"/>
          <w:lang w:val="en-US"/>
          <w:rPrChange w:id="522" w:author="Pratik Tuladhar" w:date="2017-12-16T15:11:00Z">
            <w:rPr>
              <w:lang w:val="en-US"/>
            </w:rPr>
          </w:rPrChange>
        </w:rPr>
        <w:t>lose</w:t>
      </w:r>
      <w:r w:rsidRPr="00555A2A">
        <w:rPr>
          <w:color w:val="FF0000"/>
          <w:highlight w:val="green"/>
          <w:lang w:val="en-US"/>
          <w:rPrChange w:id="523" w:author="Pratik Tuladhar" w:date="2017-12-16T15:11:00Z">
            <w:rPr>
              <w:color w:val="FF0000"/>
              <w:lang w:val="en-US"/>
            </w:rPr>
          </w:rPrChange>
        </w:rPr>
        <w:t>d</w:t>
      </w:r>
      <w:r w:rsidRPr="00555A2A">
        <w:rPr>
          <w:highlight w:val="green"/>
          <w:lang w:val="en-US"/>
          <w:rPrChange w:id="524" w:author="Pratik Tuladhar" w:date="2017-12-16T15:11:00Z">
            <w:rPr>
              <w:lang w:val="en-US"/>
            </w:rPr>
          </w:rPrChange>
        </w:rPr>
        <w:t>”</w:t>
      </w:r>
      <w:ins w:id="525" w:author="Ram Krishna Dumrakoti" w:date="2017-12-14T15:52:00Z">
        <w:r w:rsidR="009B610D" w:rsidRPr="00555A2A">
          <w:rPr>
            <w:highlight w:val="green"/>
            <w:lang w:val="en-US"/>
            <w:rPrChange w:id="526" w:author="Pratik Tuladhar" w:date="2017-12-16T15:11:00Z">
              <w:rPr>
                <w:lang w:val="en-US"/>
              </w:rPr>
            </w:rPrChange>
          </w:rPr>
          <w:t xml:space="preserve"> -- done</w:t>
        </w:r>
      </w:ins>
    </w:p>
    <w:p w:rsidR="00423003" w:rsidRPr="00555A2A" w:rsidRDefault="00423003" w:rsidP="00FC2D1C">
      <w:pPr>
        <w:pStyle w:val="ListParagraph"/>
        <w:numPr>
          <w:ilvl w:val="0"/>
          <w:numId w:val="9"/>
        </w:numPr>
        <w:rPr>
          <w:highlight w:val="green"/>
          <w:lang w:val="en-US"/>
          <w:rPrChange w:id="527" w:author="Pratik Tuladhar" w:date="2017-12-16T15:11:00Z">
            <w:rPr>
              <w:lang w:val="en-US"/>
            </w:rPr>
          </w:rPrChange>
        </w:rPr>
      </w:pPr>
      <w:r w:rsidRPr="00555A2A">
        <w:rPr>
          <w:highlight w:val="green"/>
          <w:lang w:val="en-US"/>
          <w:rPrChange w:id="528" w:author="Pratik Tuladhar" w:date="2017-12-16T15:11:00Z">
            <w:rPr>
              <w:lang w:val="en-US"/>
            </w:rPr>
          </w:rPrChange>
        </w:rPr>
        <w:t>Headers to be consistent: “Actions Assigned To” and “Status of Action”</w:t>
      </w:r>
      <w:ins w:id="529" w:author="Ram Krishna Dumrakoti" w:date="2017-12-14T15:52:00Z">
        <w:r w:rsidR="009B610D" w:rsidRPr="00555A2A">
          <w:rPr>
            <w:highlight w:val="green"/>
            <w:lang w:val="en-US"/>
            <w:rPrChange w:id="530" w:author="Pratik Tuladhar" w:date="2017-12-16T15:11:00Z">
              <w:rPr>
                <w:lang w:val="en-US"/>
              </w:rPr>
            </w:rPrChange>
          </w:rPr>
          <w:t xml:space="preserve"> -- done</w:t>
        </w:r>
      </w:ins>
    </w:p>
    <w:p w:rsidR="00640C32" w:rsidRPr="00F21D3D" w:rsidRDefault="00640C32" w:rsidP="00F21D3D">
      <w:pPr>
        <w:rPr>
          <w:lang w:val="en-US"/>
        </w:rPr>
      </w:pPr>
    </w:p>
    <w:p w:rsidR="00BF33A3" w:rsidRDefault="00BF33A3" w:rsidP="00BF33A3">
      <w:pPr>
        <w:rPr>
          <w:b/>
          <w:u w:val="single"/>
          <w:lang w:val="en-US"/>
        </w:rPr>
      </w:pPr>
      <w:r>
        <w:rPr>
          <w:b/>
          <w:u w:val="single"/>
          <w:lang w:val="en-US"/>
        </w:rPr>
        <w:t>General</w:t>
      </w:r>
    </w:p>
    <w:p w:rsidR="00BF33A3" w:rsidRDefault="00BF33A3" w:rsidP="00962D9A">
      <w:pPr>
        <w:pStyle w:val="ListParagraph"/>
        <w:numPr>
          <w:ilvl w:val="0"/>
          <w:numId w:val="1"/>
        </w:numPr>
        <w:rPr>
          <w:lang w:val="en-US"/>
        </w:rPr>
      </w:pPr>
      <w:r>
        <w:rPr>
          <w:lang w:val="en-US"/>
        </w:rPr>
        <w:t xml:space="preserve">All buttons </w:t>
      </w:r>
      <w:r w:rsidR="008244A4">
        <w:rPr>
          <w:lang w:val="en-US"/>
        </w:rPr>
        <w:t xml:space="preserve">to be in </w:t>
      </w:r>
      <w:del w:id="531" w:author="Authorised User" w:date="2017-12-14T08:32:00Z">
        <w:r w:rsidR="00640C32" w:rsidDel="00CD55EC">
          <w:rPr>
            <w:lang w:val="en-US"/>
          </w:rPr>
          <w:delText>o</w:delText>
        </w:r>
        <w:r w:rsidR="008244A4" w:rsidDel="00CD55EC">
          <w:rPr>
            <w:lang w:val="en-US"/>
          </w:rPr>
          <w:delText>range colour, except CANCEL will be in grey</w:delText>
        </w:r>
      </w:del>
      <w:ins w:id="532" w:author="Authorised User" w:date="2017-12-14T08:32:00Z">
        <w:r w:rsidR="00CD55EC">
          <w:rPr>
            <w:lang w:val="en-US"/>
          </w:rPr>
          <w:t xml:space="preserve">consistent </w:t>
        </w:r>
        <w:proofErr w:type="spellStart"/>
        <w:r w:rsidR="00CD55EC">
          <w:rPr>
            <w:lang w:val="en-US"/>
          </w:rPr>
          <w:t>colours</w:t>
        </w:r>
      </w:ins>
      <w:proofErr w:type="spellEnd"/>
      <w:ins w:id="533" w:author="Ram Krishna Dumrakoti" w:date="2017-12-14T15:52:00Z">
        <w:r w:rsidR="009B610D">
          <w:rPr>
            <w:lang w:val="en-US"/>
          </w:rPr>
          <w:t xml:space="preserve">  --- done</w:t>
        </w:r>
      </w:ins>
    </w:p>
    <w:p w:rsidR="00FC2D1C" w:rsidRPr="00FC2D1C" w:rsidRDefault="00FC2D1C">
      <w:pPr>
        <w:pStyle w:val="ListParagraph"/>
        <w:numPr>
          <w:ilvl w:val="0"/>
          <w:numId w:val="1"/>
        </w:numPr>
        <w:rPr>
          <w:lang w:val="en-US"/>
        </w:rPr>
      </w:pPr>
      <w:r>
        <w:rPr>
          <w:lang w:val="en-US"/>
        </w:rPr>
        <w:t xml:space="preserve">UX needs to be based on </w:t>
      </w:r>
      <w:hyperlink r:id="rId13" w:history="1">
        <w:r w:rsidRPr="00FC2D1C">
          <w:rPr>
            <w:rStyle w:val="Hyperlink"/>
            <w:lang w:val="en-US"/>
          </w:rPr>
          <w:t>Material Design Guidelines</w:t>
        </w:r>
      </w:hyperlink>
    </w:p>
    <w:p w:rsidR="005F59F3" w:rsidRDefault="005F59F3" w:rsidP="00962D9A">
      <w:pPr>
        <w:pStyle w:val="ListParagraph"/>
        <w:numPr>
          <w:ilvl w:val="0"/>
          <w:numId w:val="1"/>
        </w:numPr>
        <w:rPr>
          <w:lang w:val="en-US"/>
        </w:rPr>
      </w:pPr>
      <w:r>
        <w:rPr>
          <w:lang w:val="en-US"/>
        </w:rPr>
        <w:t xml:space="preserve">For mobile, menu needs to be collapsible (refer to </w:t>
      </w:r>
      <w:hyperlink r:id="rId14" w:history="1">
        <w:r w:rsidRPr="005F59F3">
          <w:rPr>
            <w:rStyle w:val="Hyperlink"/>
            <w:lang w:val="en-US"/>
          </w:rPr>
          <w:t>Google material design</w:t>
        </w:r>
      </w:hyperlink>
      <w:r>
        <w:rPr>
          <w:lang w:val="en-US"/>
        </w:rPr>
        <w:t>)</w:t>
      </w:r>
    </w:p>
    <w:p w:rsidR="00FD67EB" w:rsidRDefault="00FD67EB" w:rsidP="00F23BA6">
      <w:pPr>
        <w:pStyle w:val="ListParagraph"/>
        <w:numPr>
          <w:ilvl w:val="0"/>
          <w:numId w:val="1"/>
        </w:numPr>
        <w:rPr>
          <w:lang w:val="en-US"/>
        </w:rPr>
      </w:pPr>
      <w:r>
        <w:rPr>
          <w:lang w:val="en-US"/>
        </w:rPr>
        <w:t>For mobile, not responsive when phone orientation changes to landscape</w:t>
      </w:r>
    </w:p>
    <w:p w:rsidR="00640C32" w:rsidRDefault="00640C32">
      <w:pPr>
        <w:pStyle w:val="ListParagraph"/>
        <w:numPr>
          <w:ilvl w:val="0"/>
          <w:numId w:val="1"/>
        </w:numPr>
        <w:rPr>
          <w:ins w:id="534" w:author="Authorised User" w:date="2017-12-14T08:21:00Z"/>
          <w:lang w:val="en-US"/>
        </w:rPr>
      </w:pPr>
      <w:r>
        <w:rPr>
          <w:lang w:val="en-US"/>
        </w:rPr>
        <w:t>Risk matrix does not scale with size changes -&gt; responsive design issue (tested on smaller laptop screen size, tablet and mobile)</w:t>
      </w:r>
    </w:p>
    <w:p w:rsidR="0095250A" w:rsidRPr="00640C32" w:rsidRDefault="0095250A">
      <w:pPr>
        <w:pStyle w:val="ListParagraph"/>
        <w:numPr>
          <w:ilvl w:val="0"/>
          <w:numId w:val="1"/>
        </w:numPr>
        <w:rPr>
          <w:lang w:val="en-US"/>
        </w:rPr>
      </w:pPr>
      <w:ins w:id="535" w:author="Authorised User" w:date="2017-12-14T08:21:00Z">
        <w:r>
          <w:rPr>
            <w:lang w:val="en-US"/>
          </w:rPr>
          <w:t>All drop down lists have to be ordered alphabetically</w:t>
        </w:r>
      </w:ins>
    </w:p>
    <w:p w:rsidR="00610FA8" w:rsidRDefault="00610FA8" w:rsidP="000A07A8">
      <w:pPr>
        <w:rPr>
          <w:lang w:val="en-US"/>
        </w:rPr>
      </w:pPr>
    </w:p>
    <w:p w:rsidR="005F59F3" w:rsidRDefault="005F59F3" w:rsidP="000A07A8">
      <w:pPr>
        <w:rPr>
          <w:b/>
          <w:u w:val="single"/>
          <w:lang w:val="en-US"/>
        </w:rPr>
      </w:pPr>
      <w:r>
        <w:rPr>
          <w:b/>
          <w:u w:val="single"/>
          <w:lang w:val="en-US"/>
        </w:rPr>
        <w:t>IE Browser</w:t>
      </w:r>
    </w:p>
    <w:p w:rsidR="005F59F3" w:rsidRDefault="005F59F3" w:rsidP="000A07A8">
      <w:pPr>
        <w:pStyle w:val="ListParagraph"/>
        <w:numPr>
          <w:ilvl w:val="0"/>
          <w:numId w:val="5"/>
        </w:numPr>
        <w:rPr>
          <w:lang w:val="en-US"/>
        </w:rPr>
      </w:pPr>
      <w:r>
        <w:rPr>
          <w:lang w:val="en-US"/>
        </w:rPr>
        <w:t>Text are all over the place</w:t>
      </w:r>
    </w:p>
    <w:p w:rsidR="00640C32" w:rsidRDefault="00640C32" w:rsidP="000A07A8">
      <w:pPr>
        <w:pStyle w:val="ListParagraph"/>
        <w:numPr>
          <w:ilvl w:val="0"/>
          <w:numId w:val="5"/>
        </w:numPr>
        <w:rPr>
          <w:lang w:val="en-US"/>
        </w:rPr>
      </w:pPr>
      <w:r>
        <w:rPr>
          <w:lang w:val="en-US"/>
        </w:rPr>
        <w:t>Many issues and generally not fit for testing</w:t>
      </w:r>
    </w:p>
    <w:p w:rsidR="005F59F3" w:rsidRPr="00F23BA6" w:rsidRDefault="005F59F3" w:rsidP="000A07A8">
      <w:pPr>
        <w:rPr>
          <w:lang w:val="en-US"/>
        </w:rPr>
      </w:pPr>
    </w:p>
    <w:sectPr w:rsidR="005F59F3" w:rsidRPr="00F23B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BA8" w:rsidRDefault="00CC3BA8" w:rsidP="00A64085">
      <w:pPr>
        <w:spacing w:after="0" w:line="240" w:lineRule="auto"/>
      </w:pPr>
      <w:r>
        <w:separator/>
      </w:r>
    </w:p>
  </w:endnote>
  <w:endnote w:type="continuationSeparator" w:id="0">
    <w:p w:rsidR="00CC3BA8" w:rsidRDefault="00CC3BA8" w:rsidP="00A6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BA8" w:rsidRDefault="00CC3BA8" w:rsidP="00A64085">
      <w:pPr>
        <w:spacing w:after="0" w:line="240" w:lineRule="auto"/>
      </w:pPr>
      <w:r>
        <w:separator/>
      </w:r>
    </w:p>
  </w:footnote>
  <w:footnote w:type="continuationSeparator" w:id="0">
    <w:p w:rsidR="00CC3BA8" w:rsidRDefault="00CC3BA8" w:rsidP="00A64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2EFC"/>
    <w:multiLevelType w:val="hybridMultilevel"/>
    <w:tmpl w:val="ACC48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D52DEA"/>
    <w:multiLevelType w:val="hybridMultilevel"/>
    <w:tmpl w:val="63F87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AF6725"/>
    <w:multiLevelType w:val="hybridMultilevel"/>
    <w:tmpl w:val="92E6F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F20622"/>
    <w:multiLevelType w:val="hybridMultilevel"/>
    <w:tmpl w:val="CB8EC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9D0FED"/>
    <w:multiLevelType w:val="hybridMultilevel"/>
    <w:tmpl w:val="E488D0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335065"/>
    <w:multiLevelType w:val="hybridMultilevel"/>
    <w:tmpl w:val="DB142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B333BA"/>
    <w:multiLevelType w:val="hybridMultilevel"/>
    <w:tmpl w:val="387E8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F60694"/>
    <w:multiLevelType w:val="hybridMultilevel"/>
    <w:tmpl w:val="FDBA5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F53A3E"/>
    <w:multiLevelType w:val="hybridMultilevel"/>
    <w:tmpl w:val="3F449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AF311B"/>
    <w:multiLevelType w:val="hybridMultilevel"/>
    <w:tmpl w:val="296E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6"/>
  </w:num>
  <w:num w:numId="6">
    <w:abstractNumId w:val="0"/>
  </w:num>
  <w:num w:numId="7">
    <w:abstractNumId w:val="9"/>
  </w:num>
  <w:num w:numId="8">
    <w:abstractNumId w:val="1"/>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 Krishna Dumrakoti">
    <w15:presenceInfo w15:providerId="Windows Live" w15:userId="41b5becd3f5b3c7f"/>
  </w15:person>
  <w15:person w15:author="Pratik Tuladhar">
    <w15:presenceInfo w15:providerId="Windows Live" w15:userId="1216380453814e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3A3"/>
    <w:rsid w:val="00096718"/>
    <w:rsid w:val="000A07A8"/>
    <w:rsid w:val="000A262D"/>
    <w:rsid w:val="001043F6"/>
    <w:rsid w:val="00191768"/>
    <w:rsid w:val="001B717B"/>
    <w:rsid w:val="00281259"/>
    <w:rsid w:val="002D4A5D"/>
    <w:rsid w:val="00307204"/>
    <w:rsid w:val="003553B6"/>
    <w:rsid w:val="003B579C"/>
    <w:rsid w:val="003C16E3"/>
    <w:rsid w:val="003C23D7"/>
    <w:rsid w:val="00423003"/>
    <w:rsid w:val="004A3FEA"/>
    <w:rsid w:val="004C419F"/>
    <w:rsid w:val="004E6386"/>
    <w:rsid w:val="004F2871"/>
    <w:rsid w:val="004F7BC8"/>
    <w:rsid w:val="00555A2A"/>
    <w:rsid w:val="005D7245"/>
    <w:rsid w:val="005F59F3"/>
    <w:rsid w:val="00610FA8"/>
    <w:rsid w:val="0063247C"/>
    <w:rsid w:val="00632C7F"/>
    <w:rsid w:val="00640C32"/>
    <w:rsid w:val="006740D3"/>
    <w:rsid w:val="006A290E"/>
    <w:rsid w:val="007168FD"/>
    <w:rsid w:val="00764CED"/>
    <w:rsid w:val="00796BDD"/>
    <w:rsid w:val="008244A4"/>
    <w:rsid w:val="00827AE8"/>
    <w:rsid w:val="008463CD"/>
    <w:rsid w:val="008A2516"/>
    <w:rsid w:val="008A2E80"/>
    <w:rsid w:val="008B4408"/>
    <w:rsid w:val="008C41FF"/>
    <w:rsid w:val="008F4FC5"/>
    <w:rsid w:val="0095250A"/>
    <w:rsid w:val="00962D9A"/>
    <w:rsid w:val="00983BFA"/>
    <w:rsid w:val="009B610D"/>
    <w:rsid w:val="009C064F"/>
    <w:rsid w:val="009C175D"/>
    <w:rsid w:val="009C1DA5"/>
    <w:rsid w:val="009D641D"/>
    <w:rsid w:val="009E7582"/>
    <w:rsid w:val="00A64085"/>
    <w:rsid w:val="00A84AE3"/>
    <w:rsid w:val="00AD1086"/>
    <w:rsid w:val="00B37243"/>
    <w:rsid w:val="00B95407"/>
    <w:rsid w:val="00B9747F"/>
    <w:rsid w:val="00BB6FCA"/>
    <w:rsid w:val="00BF33A3"/>
    <w:rsid w:val="00C1153A"/>
    <w:rsid w:val="00C13063"/>
    <w:rsid w:val="00CA2984"/>
    <w:rsid w:val="00CB58EA"/>
    <w:rsid w:val="00CB7C07"/>
    <w:rsid w:val="00CC3BA8"/>
    <w:rsid w:val="00CD55EC"/>
    <w:rsid w:val="00D22707"/>
    <w:rsid w:val="00D34B75"/>
    <w:rsid w:val="00D4054A"/>
    <w:rsid w:val="00D60DD5"/>
    <w:rsid w:val="00DA459C"/>
    <w:rsid w:val="00DD36BD"/>
    <w:rsid w:val="00DE00FB"/>
    <w:rsid w:val="00E03550"/>
    <w:rsid w:val="00E37347"/>
    <w:rsid w:val="00E474FF"/>
    <w:rsid w:val="00E727FC"/>
    <w:rsid w:val="00E84BC4"/>
    <w:rsid w:val="00F21D3D"/>
    <w:rsid w:val="00F23BA6"/>
    <w:rsid w:val="00F242AB"/>
    <w:rsid w:val="00F7191D"/>
    <w:rsid w:val="00F74591"/>
    <w:rsid w:val="00F86B0A"/>
    <w:rsid w:val="00FC2D1C"/>
    <w:rsid w:val="00FD67EB"/>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AF9"/>
  <w15:docId w15:val="{825C6145-AF87-4483-B4CE-A7B78575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3A3"/>
    <w:pPr>
      <w:ind w:left="720"/>
      <w:contextualSpacing/>
    </w:pPr>
  </w:style>
  <w:style w:type="character" w:styleId="CommentReference">
    <w:name w:val="annotation reference"/>
    <w:basedOn w:val="DefaultParagraphFont"/>
    <w:uiPriority w:val="99"/>
    <w:semiHidden/>
    <w:unhideWhenUsed/>
    <w:rsid w:val="00F21D3D"/>
    <w:rPr>
      <w:sz w:val="16"/>
      <w:szCs w:val="16"/>
    </w:rPr>
  </w:style>
  <w:style w:type="paragraph" w:styleId="CommentText">
    <w:name w:val="annotation text"/>
    <w:basedOn w:val="Normal"/>
    <w:link w:val="CommentTextChar"/>
    <w:uiPriority w:val="99"/>
    <w:semiHidden/>
    <w:unhideWhenUsed/>
    <w:rsid w:val="00F21D3D"/>
    <w:pPr>
      <w:spacing w:line="240" w:lineRule="auto"/>
    </w:pPr>
    <w:rPr>
      <w:sz w:val="20"/>
      <w:szCs w:val="20"/>
    </w:rPr>
  </w:style>
  <w:style w:type="character" w:customStyle="1" w:styleId="CommentTextChar">
    <w:name w:val="Comment Text Char"/>
    <w:basedOn w:val="DefaultParagraphFont"/>
    <w:link w:val="CommentText"/>
    <w:uiPriority w:val="99"/>
    <w:semiHidden/>
    <w:rsid w:val="00F21D3D"/>
    <w:rPr>
      <w:sz w:val="20"/>
      <w:szCs w:val="20"/>
    </w:rPr>
  </w:style>
  <w:style w:type="paragraph" w:styleId="CommentSubject">
    <w:name w:val="annotation subject"/>
    <w:basedOn w:val="CommentText"/>
    <w:next w:val="CommentText"/>
    <w:link w:val="CommentSubjectChar"/>
    <w:uiPriority w:val="99"/>
    <w:semiHidden/>
    <w:unhideWhenUsed/>
    <w:rsid w:val="00F21D3D"/>
    <w:rPr>
      <w:b/>
      <w:bCs/>
    </w:rPr>
  </w:style>
  <w:style w:type="character" w:customStyle="1" w:styleId="CommentSubjectChar">
    <w:name w:val="Comment Subject Char"/>
    <w:basedOn w:val="CommentTextChar"/>
    <w:link w:val="CommentSubject"/>
    <w:uiPriority w:val="99"/>
    <w:semiHidden/>
    <w:rsid w:val="00F21D3D"/>
    <w:rPr>
      <w:b/>
      <w:bCs/>
      <w:sz w:val="20"/>
      <w:szCs w:val="20"/>
    </w:rPr>
  </w:style>
  <w:style w:type="paragraph" w:styleId="BalloonText">
    <w:name w:val="Balloon Text"/>
    <w:basedOn w:val="Normal"/>
    <w:link w:val="BalloonTextChar"/>
    <w:uiPriority w:val="99"/>
    <w:semiHidden/>
    <w:unhideWhenUsed/>
    <w:rsid w:val="00F21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3D"/>
    <w:rPr>
      <w:rFonts w:ascii="Tahoma" w:hAnsi="Tahoma" w:cs="Tahoma"/>
      <w:sz w:val="16"/>
      <w:szCs w:val="16"/>
    </w:rPr>
  </w:style>
  <w:style w:type="character" w:styleId="Hyperlink">
    <w:name w:val="Hyperlink"/>
    <w:basedOn w:val="DefaultParagraphFont"/>
    <w:uiPriority w:val="99"/>
    <w:unhideWhenUsed/>
    <w:rsid w:val="005F59F3"/>
    <w:rPr>
      <w:color w:val="0000FF" w:themeColor="hyperlink"/>
      <w:u w:val="single"/>
    </w:rPr>
  </w:style>
  <w:style w:type="paragraph" w:styleId="Header">
    <w:name w:val="header"/>
    <w:basedOn w:val="Normal"/>
    <w:link w:val="HeaderChar"/>
    <w:uiPriority w:val="99"/>
    <w:unhideWhenUsed/>
    <w:rsid w:val="00A64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085"/>
  </w:style>
  <w:style w:type="paragraph" w:styleId="Footer">
    <w:name w:val="footer"/>
    <w:basedOn w:val="Normal"/>
    <w:link w:val="FooterChar"/>
    <w:uiPriority w:val="99"/>
    <w:unhideWhenUsed/>
    <w:rsid w:val="00A64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erial.io/guideli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1.png@01D3703C.A9CF7350" TargetMode="External"/><Relationship Id="rId14" Type="http://schemas.openxmlformats.org/officeDocument/2006/relationships/hyperlink" Target="https://material.io/guidelines/patterns/navig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56147-4571-4F27-B91F-C5D85F392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Lloyd's Register</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Pratik Tuladhar</cp:lastModifiedBy>
  <cp:revision>15</cp:revision>
  <dcterms:created xsi:type="dcterms:W3CDTF">2017-12-14T00:05:00Z</dcterms:created>
  <dcterms:modified xsi:type="dcterms:W3CDTF">2017-12-18T11:28:00Z</dcterms:modified>
</cp:coreProperties>
</file>